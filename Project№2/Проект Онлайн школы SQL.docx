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--Задание 1.1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 xml:space="preserve">--Соберите таблицу, в которой для каждого студента будет храниться его первая дата успешной (со статусом </w:t>
      </w:r>
      <w:proofErr w:type="spellStart"/>
      <w:r w:rsidRPr="00836DB8">
        <w:rPr>
          <w:lang w:val="en-US"/>
        </w:rPr>
        <w:t>success</w:t>
      </w:r>
      <w:proofErr w:type="spellEnd"/>
      <w:r w:rsidRPr="00836DB8">
        <w:rPr>
          <w:lang w:val="en-US"/>
        </w:rPr>
        <w:t xml:space="preserve">) транзакции (из таблицы </w:t>
      </w:r>
      <w:proofErr w:type="spellStart"/>
      <w:r w:rsidRPr="00836DB8">
        <w:rPr>
          <w:lang w:val="en-US"/>
        </w:rPr>
        <w:t>payments</w:t>
      </w:r>
      <w:proofErr w:type="spellEnd"/>
      <w:r w:rsidRPr="00836DB8">
        <w:rPr>
          <w:lang w:val="en-US"/>
        </w:rPr>
        <w:t xml:space="preserve">).В результирующей таблице должно быть два поля: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 и </w:t>
      </w:r>
      <w:proofErr w:type="spellStart"/>
      <w:r w:rsidRPr="00836DB8">
        <w:rPr>
          <w:lang w:val="en-US"/>
        </w:rPr>
        <w:t>first_payment_date</w:t>
      </w:r>
      <w:proofErr w:type="spellEnd"/>
      <w:r w:rsidRPr="00836DB8">
        <w:rPr>
          <w:lang w:val="en-US"/>
        </w:rPr>
        <w:t xml:space="preserve"> (дата первой успешной транзакции).</w:t>
      </w:r>
    </w:p>
    <w:p w:rsidR="00DE4C36" w:rsidRPr="00836DB8" w:rsidRDefault="00836DB8" w:rsidP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select </w:t>
      </w:r>
      <w:proofErr w:type="spellStart"/>
      <w:r w:rsidRPr="00836DB8">
        <w:rPr>
          <w:lang w:val="en-US"/>
        </w:rPr>
        <w:t>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      </w:t>
      </w:r>
      <w:proofErr w:type="gramStart"/>
      <w:r w:rsidRPr="00836DB8">
        <w:rPr>
          <w:lang w:val="en-US"/>
        </w:rPr>
        <w:t xml:space="preserve">  ,</w:t>
      </w:r>
      <w:proofErr w:type="gramEnd"/>
      <w:r w:rsidRPr="00836DB8">
        <w:rPr>
          <w:lang w:val="en-US"/>
        </w:rPr>
        <w:t xml:space="preserve"> min(</w:t>
      </w:r>
      <w:proofErr w:type="spellStart"/>
      <w:r w:rsidRPr="00836DB8">
        <w:rPr>
          <w:lang w:val="en-US"/>
        </w:rPr>
        <w:t>transaction_datetime</w:t>
      </w:r>
      <w:proofErr w:type="spellEnd"/>
      <w:r w:rsidRPr="00836DB8">
        <w:rPr>
          <w:lang w:val="en-US"/>
        </w:rPr>
        <w:t xml:space="preserve">) as </w:t>
      </w:r>
      <w:proofErr w:type="spellStart"/>
      <w:r w:rsidRPr="00836DB8">
        <w:rPr>
          <w:lang w:val="en-US"/>
        </w:rPr>
        <w:t>first_payment_date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    from </w:t>
      </w:r>
      <w:proofErr w:type="spellStart"/>
      <w:r w:rsidRPr="00836DB8">
        <w:rPr>
          <w:lang w:val="en-US"/>
        </w:rPr>
        <w:t>skyeng_</w:t>
      </w:r>
      <w:proofErr w:type="gramStart"/>
      <w:r w:rsidRPr="00836DB8">
        <w:rPr>
          <w:lang w:val="en-US"/>
        </w:rPr>
        <w:t>db.payments</w:t>
      </w:r>
      <w:proofErr w:type="spellEnd"/>
      <w:proofErr w:type="gramEnd"/>
    </w:p>
    <w:p w:rsidR="00DE4C36" w:rsidRPr="00836DB8" w:rsidRDefault="00836DB8">
      <w:pPr>
        <w:rPr>
          <w:lang w:val="en-US"/>
        </w:rPr>
      </w:pPr>
      <w:proofErr w:type="gramStart"/>
      <w:r w:rsidRPr="00836DB8">
        <w:rPr>
          <w:lang w:val="en-US"/>
        </w:rPr>
        <w:t>--  where</w:t>
      </w:r>
      <w:proofErr w:type="gramEnd"/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status_name</w:t>
      </w:r>
      <w:proofErr w:type="spellEnd"/>
      <w:r w:rsidRPr="00836DB8">
        <w:rPr>
          <w:lang w:val="en-US"/>
        </w:rPr>
        <w:t xml:space="preserve">='success'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     group by 1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-- order by 1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--Задание 1.2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Соберите таблицу, которая будет хранить в себе все дни 2016 года. Для этого необходимо выбрать все даты из таблицы </w:t>
      </w:r>
      <w:proofErr w:type="spellStart"/>
      <w:proofErr w:type="gramStart"/>
      <w:r w:rsidRPr="00836DB8">
        <w:rPr>
          <w:lang w:val="en-US"/>
        </w:rPr>
        <w:t>classes</w:t>
      </w:r>
      <w:r w:rsidRPr="00836DB8">
        <w:rPr>
          <w:lang w:val="en-US"/>
        </w:rPr>
        <w:t>.В</w:t>
      </w:r>
      <w:proofErr w:type="spellEnd"/>
      <w:proofErr w:type="gramEnd"/>
      <w:r w:rsidRPr="00836DB8">
        <w:rPr>
          <w:lang w:val="en-US"/>
        </w:rPr>
        <w:t xml:space="preserve"> результирующей таблице должно быть одно поле </w:t>
      </w:r>
      <w:proofErr w:type="spellStart"/>
      <w:r w:rsidRPr="00836DB8">
        <w:rPr>
          <w:lang w:val="en-US"/>
        </w:rPr>
        <w:t>dt</w:t>
      </w:r>
      <w:proofErr w:type="spellEnd"/>
      <w:r w:rsidRPr="00836DB8">
        <w:rPr>
          <w:lang w:val="en-US"/>
        </w:rPr>
        <w:t xml:space="preserve"> (уникальные </w:t>
      </w:r>
      <w:proofErr w:type="spellStart"/>
      <w:r w:rsidRPr="00836DB8">
        <w:rPr>
          <w:lang w:val="en-US"/>
        </w:rPr>
        <w:t>даты</w:t>
      </w:r>
      <w:proofErr w:type="spellEnd"/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уроков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без</w:t>
      </w:r>
      <w:proofErr w:type="spellEnd"/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времени</w:t>
      </w:r>
      <w:proofErr w:type="spellEnd"/>
      <w:r w:rsidRPr="00836DB8">
        <w:rPr>
          <w:lang w:val="en-US"/>
        </w:rPr>
        <w:t>).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</w:t>
      </w:r>
      <w:r w:rsidRPr="00836DB8">
        <w:rPr>
          <w:lang w:val="en-US"/>
        </w:rPr>
        <w:t>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select </w:t>
      </w:r>
      <w:proofErr w:type="spellStart"/>
      <w:r w:rsidRPr="00836DB8">
        <w:rPr>
          <w:lang w:val="en-US"/>
        </w:rPr>
        <w:t>date_</w:t>
      </w:r>
      <w:proofErr w:type="gramStart"/>
      <w:r w:rsidRPr="00836DB8">
        <w:rPr>
          <w:lang w:val="en-US"/>
        </w:rPr>
        <w:t>trunc</w:t>
      </w:r>
      <w:proofErr w:type="spellEnd"/>
      <w:r w:rsidRPr="00836DB8">
        <w:rPr>
          <w:lang w:val="en-US"/>
        </w:rPr>
        <w:t>(</w:t>
      </w:r>
      <w:proofErr w:type="gramEnd"/>
      <w:r w:rsidRPr="00836DB8">
        <w:rPr>
          <w:lang w:val="en-US"/>
        </w:rPr>
        <w:t xml:space="preserve">'day', </w:t>
      </w:r>
      <w:proofErr w:type="spellStart"/>
      <w:r w:rsidRPr="00836DB8">
        <w:rPr>
          <w:lang w:val="en-US"/>
        </w:rPr>
        <w:t>class_start_datetime</w:t>
      </w:r>
      <w:proofErr w:type="spellEnd"/>
      <w:r w:rsidRPr="00836DB8">
        <w:rPr>
          <w:lang w:val="en-US"/>
        </w:rPr>
        <w:t>) as dt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from </w:t>
      </w:r>
      <w:proofErr w:type="spellStart"/>
      <w:r w:rsidRPr="00836DB8">
        <w:rPr>
          <w:lang w:val="en-US"/>
        </w:rPr>
        <w:t>skyeng_</w:t>
      </w:r>
      <w:proofErr w:type="gramStart"/>
      <w:r w:rsidRPr="00836DB8">
        <w:rPr>
          <w:lang w:val="en-US"/>
        </w:rPr>
        <w:t>db.classes</w:t>
      </w:r>
      <w:proofErr w:type="spellEnd"/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where </w:t>
      </w:r>
      <w:proofErr w:type="spellStart"/>
      <w:r w:rsidRPr="00836DB8">
        <w:rPr>
          <w:lang w:val="en-US"/>
        </w:rPr>
        <w:t>class_start_datetime</w:t>
      </w:r>
      <w:proofErr w:type="spellEnd"/>
      <w:r w:rsidRPr="00836DB8">
        <w:rPr>
          <w:lang w:val="en-US"/>
        </w:rPr>
        <w:t xml:space="preserve"> between '2016-01-01' and '2016-12-31'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</w:t>
      </w:r>
      <w:r w:rsidRPr="00836DB8">
        <w:rPr>
          <w:lang w:val="en-US"/>
        </w:rPr>
        <w:t xml:space="preserve"> 1.3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Соберите таблицу со списком успешных транзакций из таблицы </w:t>
      </w:r>
      <w:proofErr w:type="spellStart"/>
      <w:r w:rsidRPr="00836DB8">
        <w:rPr>
          <w:lang w:val="en-US"/>
        </w:rPr>
        <w:t>payments</w:t>
      </w:r>
      <w:proofErr w:type="spellEnd"/>
      <w:r w:rsidRPr="00836DB8">
        <w:rPr>
          <w:lang w:val="en-US"/>
        </w:rPr>
        <w:t xml:space="preserve">. Сделайте агрегацию, в которой для каждого клиента на каждую дату необходимо вывести сумму поля </w:t>
      </w:r>
      <w:proofErr w:type="spellStart"/>
      <w:r w:rsidRPr="00836DB8">
        <w:rPr>
          <w:lang w:val="en-US"/>
        </w:rPr>
        <w:t>classes</w:t>
      </w:r>
      <w:proofErr w:type="spellEnd"/>
      <w:r w:rsidRPr="00836DB8">
        <w:rPr>
          <w:lang w:val="en-US"/>
        </w:rPr>
        <w:t xml:space="preserve"> (только для успешных транзакций</w:t>
      </w:r>
      <w:proofErr w:type="gramStart"/>
      <w:r w:rsidRPr="00836DB8">
        <w:rPr>
          <w:lang w:val="en-US"/>
        </w:rPr>
        <w:t>).В</w:t>
      </w:r>
      <w:proofErr w:type="gramEnd"/>
      <w:r w:rsidRPr="00836DB8">
        <w:rPr>
          <w:lang w:val="en-US"/>
        </w:rPr>
        <w:t xml:space="preserve"> результирующей таблице должно быть три поля: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payment_date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 (сколько уроков было начислено или списано в этот день)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</w:t>
      </w:r>
      <w:r w:rsidRPr="00836DB8">
        <w:rPr>
          <w:lang w:val="en-US"/>
        </w:rPr>
        <w:t>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select </w:t>
      </w:r>
      <w:proofErr w:type="spellStart"/>
      <w:r w:rsidRPr="00836DB8">
        <w:rPr>
          <w:lang w:val="en-US"/>
        </w:rPr>
        <w:t>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      </w:t>
      </w:r>
      <w:proofErr w:type="gramStart"/>
      <w:r w:rsidRPr="00836DB8">
        <w:rPr>
          <w:lang w:val="en-US"/>
        </w:rPr>
        <w:t xml:space="preserve">  ,</w:t>
      </w:r>
      <w:proofErr w:type="spellStart"/>
      <w:r w:rsidRPr="00836DB8">
        <w:rPr>
          <w:lang w:val="en-US"/>
        </w:rPr>
        <w:t>date</w:t>
      </w:r>
      <w:proofErr w:type="gramEnd"/>
      <w:r w:rsidRPr="00836DB8">
        <w:rPr>
          <w:lang w:val="en-US"/>
        </w:rPr>
        <w:t>_trunc</w:t>
      </w:r>
      <w:proofErr w:type="spellEnd"/>
      <w:r w:rsidRPr="00836DB8">
        <w:rPr>
          <w:lang w:val="en-US"/>
        </w:rPr>
        <w:t>('day',</w:t>
      </w:r>
      <w:proofErr w:type="spellStart"/>
      <w:r w:rsidRPr="00836DB8">
        <w:rPr>
          <w:lang w:val="en-US"/>
        </w:rPr>
        <w:t>transaction_datetime</w:t>
      </w:r>
      <w:proofErr w:type="spellEnd"/>
      <w:r w:rsidRPr="00836DB8">
        <w:rPr>
          <w:lang w:val="en-US"/>
        </w:rPr>
        <w:t xml:space="preserve">) as </w:t>
      </w:r>
      <w:proofErr w:type="spellStart"/>
      <w:r w:rsidRPr="00836DB8">
        <w:rPr>
          <w:lang w:val="en-US"/>
        </w:rPr>
        <w:t>payment_date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      </w:t>
      </w:r>
      <w:proofErr w:type="gramStart"/>
      <w:r w:rsidRPr="00836DB8">
        <w:rPr>
          <w:lang w:val="en-US"/>
        </w:rPr>
        <w:t xml:space="preserve">  ,sum</w:t>
      </w:r>
      <w:proofErr w:type="gramEnd"/>
      <w:r w:rsidRPr="00836DB8">
        <w:rPr>
          <w:lang w:val="en-US"/>
        </w:rPr>
        <w:t xml:space="preserve">(classes) as </w:t>
      </w:r>
      <w:proofErr w:type="spellStart"/>
      <w:r w:rsidRPr="00836DB8">
        <w:rPr>
          <w:lang w:val="en-US"/>
        </w:rPr>
        <w:t>transaction_balance_change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        from </w:t>
      </w:r>
      <w:proofErr w:type="spellStart"/>
      <w:r w:rsidRPr="00836DB8">
        <w:rPr>
          <w:lang w:val="en-US"/>
        </w:rPr>
        <w:t>skyeng_</w:t>
      </w:r>
      <w:proofErr w:type="gramStart"/>
      <w:r w:rsidRPr="00836DB8">
        <w:rPr>
          <w:lang w:val="en-US"/>
        </w:rPr>
        <w:t>db.payments</w:t>
      </w:r>
      <w:proofErr w:type="spellEnd"/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 where lower(</w:t>
      </w:r>
      <w:proofErr w:type="spellStart"/>
      <w:r w:rsidRPr="00836DB8">
        <w:rPr>
          <w:lang w:val="en-US"/>
        </w:rPr>
        <w:t>status_name</w:t>
      </w:r>
      <w:proofErr w:type="spellEnd"/>
      <w:r w:rsidRPr="00836DB8">
        <w:rPr>
          <w:lang w:val="en-US"/>
        </w:rPr>
        <w:t>) ~ 'success' or lower(</w:t>
      </w:r>
      <w:proofErr w:type="spellStart"/>
      <w:r w:rsidRPr="00836DB8">
        <w:rPr>
          <w:lang w:val="en-US"/>
        </w:rPr>
        <w:t>status_</w:t>
      </w:r>
      <w:proofErr w:type="gramStart"/>
      <w:r w:rsidRPr="00836DB8">
        <w:rPr>
          <w:lang w:val="en-US"/>
        </w:rPr>
        <w:t>name</w:t>
      </w:r>
      <w:proofErr w:type="spellEnd"/>
      <w:r w:rsidRPr="00836DB8">
        <w:rPr>
          <w:lang w:val="en-US"/>
        </w:rPr>
        <w:t>)~</w:t>
      </w:r>
      <w:proofErr w:type="gramEnd"/>
      <w:r w:rsidRPr="00836DB8">
        <w:rPr>
          <w:lang w:val="en-US"/>
        </w:rPr>
        <w:t>'</w:t>
      </w:r>
      <w:proofErr w:type="spellStart"/>
      <w:r w:rsidRPr="00836DB8">
        <w:rPr>
          <w:lang w:val="en-US"/>
        </w:rPr>
        <w:t>failed_by_student</w:t>
      </w:r>
      <w:proofErr w:type="spellEnd"/>
      <w:r w:rsidRPr="00836DB8">
        <w:rPr>
          <w:lang w:val="en-US"/>
        </w:rPr>
        <w:t>'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group by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payment_date</w:t>
      </w:r>
      <w:proofErr w:type="spellEnd"/>
      <w:r w:rsidRPr="00836DB8">
        <w:rPr>
          <w:lang w:val="en-US"/>
        </w:rPr>
        <w:t xml:space="preserve">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order by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</w:t>
      </w:r>
      <w:r w:rsidRPr="00836DB8">
        <w:rPr>
          <w:lang w:val="en-US"/>
        </w:rPr>
        <w:t xml:space="preserve"> 2.1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 xml:space="preserve">--Создайте СТЕ для всех запросов из первой части: 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>--</w:t>
      </w:r>
      <w:proofErr w:type="spellStart"/>
      <w:r w:rsidRPr="00836DB8">
        <w:rPr>
          <w:lang w:val="en-US"/>
        </w:rPr>
        <w:t>Первый</w:t>
      </w:r>
      <w:proofErr w:type="spellEnd"/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запрос</w:t>
      </w:r>
      <w:proofErr w:type="spellEnd"/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назовите</w:t>
      </w:r>
      <w:proofErr w:type="spellEnd"/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first_paymentsВторой</w:t>
      </w:r>
      <w:proofErr w:type="spellEnd"/>
      <w:r w:rsidRPr="00836DB8">
        <w:rPr>
          <w:lang w:val="en-US"/>
        </w:rPr>
        <w:t xml:space="preserve"> запрос назовите </w:t>
      </w:r>
      <w:proofErr w:type="spellStart"/>
      <w:r w:rsidRPr="00836DB8">
        <w:rPr>
          <w:lang w:val="en-US"/>
        </w:rPr>
        <w:t>all_dates</w:t>
      </w:r>
      <w:proofErr w:type="spellEnd"/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 xml:space="preserve">--Третий запрос назовите </w:t>
      </w:r>
      <w:proofErr w:type="spellStart"/>
      <w:r w:rsidRPr="00836DB8">
        <w:rPr>
          <w:lang w:val="en-US"/>
        </w:rPr>
        <w:t>payments_by_dates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with </w:t>
      </w:r>
      <w:proofErr w:type="spellStart"/>
      <w:r w:rsidRPr="00836DB8">
        <w:rPr>
          <w:lang w:val="en-US"/>
        </w:rPr>
        <w:t>first_payments</w:t>
      </w:r>
      <w:proofErr w:type="spellEnd"/>
      <w:r w:rsidRPr="00836DB8">
        <w:rPr>
          <w:lang w:val="en-US"/>
        </w:rPr>
        <w:t xml:space="preserve"> as (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select </w:t>
      </w:r>
      <w:proofErr w:type="spellStart"/>
      <w:r w:rsidRPr="00836DB8">
        <w:rPr>
          <w:lang w:val="en-US"/>
        </w:rPr>
        <w:t>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</w:t>
      </w:r>
      <w:proofErr w:type="spellStart"/>
      <w:r w:rsidRPr="00836DB8">
        <w:rPr>
          <w:lang w:val="en-US"/>
        </w:rPr>
        <w:t>date</w:t>
      </w:r>
      <w:proofErr w:type="gramEnd"/>
      <w:r w:rsidRPr="00836DB8">
        <w:rPr>
          <w:lang w:val="en-US"/>
        </w:rPr>
        <w:t>_trunc</w:t>
      </w:r>
      <w:proofErr w:type="spellEnd"/>
      <w:r w:rsidRPr="00836DB8">
        <w:rPr>
          <w:lang w:val="en-US"/>
        </w:rPr>
        <w:t>('</w:t>
      </w:r>
      <w:proofErr w:type="spellStart"/>
      <w:r w:rsidRPr="00836DB8">
        <w:rPr>
          <w:lang w:val="en-US"/>
        </w:rPr>
        <w:t>day',min</w:t>
      </w:r>
      <w:proofErr w:type="spellEnd"/>
      <w:r w:rsidRPr="00836DB8">
        <w:rPr>
          <w:lang w:val="en-US"/>
        </w:rPr>
        <w:t>(</w:t>
      </w:r>
      <w:proofErr w:type="spellStart"/>
      <w:r w:rsidRPr="00836DB8">
        <w:rPr>
          <w:lang w:val="en-US"/>
        </w:rPr>
        <w:t>transaction_datetime</w:t>
      </w:r>
      <w:proofErr w:type="spellEnd"/>
      <w:r w:rsidRPr="00836DB8">
        <w:rPr>
          <w:lang w:val="en-US"/>
        </w:rPr>
        <w:t xml:space="preserve">))  as </w:t>
      </w:r>
      <w:proofErr w:type="spellStart"/>
      <w:r w:rsidRPr="00836DB8">
        <w:rPr>
          <w:lang w:val="en-US"/>
        </w:rPr>
        <w:t>first_payment_date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from </w:t>
      </w:r>
      <w:proofErr w:type="spellStart"/>
      <w:r w:rsidRPr="00836DB8">
        <w:rPr>
          <w:lang w:val="en-US"/>
        </w:rPr>
        <w:t>skyeng_</w:t>
      </w:r>
      <w:proofErr w:type="gramStart"/>
      <w:r w:rsidRPr="00836DB8">
        <w:rPr>
          <w:lang w:val="en-US"/>
        </w:rPr>
        <w:t>db.payments</w:t>
      </w:r>
      <w:proofErr w:type="spellEnd"/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where </w:t>
      </w:r>
      <w:proofErr w:type="spellStart"/>
      <w:r w:rsidRPr="00836DB8">
        <w:rPr>
          <w:lang w:val="en-US"/>
        </w:rPr>
        <w:t>status_name</w:t>
      </w:r>
      <w:proofErr w:type="spellEnd"/>
      <w:r w:rsidRPr="00836DB8">
        <w:rPr>
          <w:lang w:val="en-US"/>
        </w:rPr>
        <w:t>='success'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lastRenderedPageBreak/>
        <w:t xml:space="preserve">    group by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status_name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order by 1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),</w:t>
      </w:r>
    </w:p>
    <w:p w:rsidR="00DE4C36" w:rsidRPr="00836DB8" w:rsidRDefault="00DE4C36">
      <w:pPr>
        <w:rPr>
          <w:lang w:val="en-US"/>
        </w:rPr>
      </w:pPr>
    </w:p>
    <w:p w:rsidR="00DE4C36" w:rsidRPr="00836DB8" w:rsidRDefault="00836DB8">
      <w:pPr>
        <w:rPr>
          <w:lang w:val="en-US"/>
        </w:rPr>
      </w:pPr>
      <w:proofErr w:type="spellStart"/>
      <w:r w:rsidRPr="00836DB8">
        <w:rPr>
          <w:lang w:val="en-US"/>
        </w:rPr>
        <w:t>all_dates</w:t>
      </w:r>
      <w:proofErr w:type="spellEnd"/>
      <w:r w:rsidRPr="00836DB8">
        <w:rPr>
          <w:lang w:val="en-US"/>
        </w:rPr>
        <w:t xml:space="preserve"> as (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select distinct </w:t>
      </w:r>
      <w:proofErr w:type="spellStart"/>
      <w:r w:rsidRPr="00836DB8">
        <w:rPr>
          <w:lang w:val="en-US"/>
        </w:rPr>
        <w:t>date_</w:t>
      </w:r>
      <w:proofErr w:type="gramStart"/>
      <w:r w:rsidRPr="00836DB8">
        <w:rPr>
          <w:lang w:val="en-US"/>
        </w:rPr>
        <w:t>trunc</w:t>
      </w:r>
      <w:proofErr w:type="spellEnd"/>
      <w:r w:rsidRPr="00836DB8">
        <w:rPr>
          <w:lang w:val="en-US"/>
        </w:rPr>
        <w:t>(</w:t>
      </w:r>
      <w:proofErr w:type="gramEnd"/>
      <w:r w:rsidRPr="00836DB8">
        <w:rPr>
          <w:lang w:val="en-US"/>
        </w:rPr>
        <w:t xml:space="preserve">'day', </w:t>
      </w:r>
      <w:proofErr w:type="spellStart"/>
      <w:r w:rsidRPr="00836DB8">
        <w:rPr>
          <w:lang w:val="en-US"/>
        </w:rPr>
        <w:t>class_start_datetime</w:t>
      </w:r>
      <w:proofErr w:type="spellEnd"/>
      <w:r w:rsidRPr="00836DB8">
        <w:rPr>
          <w:lang w:val="en-US"/>
        </w:rPr>
        <w:t>) as dt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from </w:t>
      </w:r>
      <w:proofErr w:type="spellStart"/>
      <w:r w:rsidRPr="00836DB8">
        <w:rPr>
          <w:lang w:val="en-US"/>
        </w:rPr>
        <w:t>skyeng_</w:t>
      </w:r>
      <w:proofErr w:type="gramStart"/>
      <w:r w:rsidRPr="00836DB8">
        <w:rPr>
          <w:lang w:val="en-US"/>
        </w:rPr>
        <w:t>db.classes</w:t>
      </w:r>
      <w:proofErr w:type="spellEnd"/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where </w:t>
      </w:r>
      <w:proofErr w:type="spellStart"/>
      <w:r w:rsidRPr="00836DB8">
        <w:rPr>
          <w:lang w:val="en-US"/>
        </w:rPr>
        <w:t>class_start_datetime</w:t>
      </w:r>
      <w:proofErr w:type="spellEnd"/>
      <w:r w:rsidRPr="00836DB8">
        <w:rPr>
          <w:lang w:val="en-US"/>
        </w:rPr>
        <w:t xml:space="preserve"> between '2016-01</w:t>
      </w:r>
      <w:r w:rsidRPr="00836DB8">
        <w:rPr>
          <w:lang w:val="en-US"/>
        </w:rPr>
        <w:t>-01' and '2016-12-31 23:59:59'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),</w:t>
      </w:r>
    </w:p>
    <w:p w:rsidR="00DE4C36" w:rsidRPr="00836DB8" w:rsidRDefault="00DE4C36">
      <w:pPr>
        <w:rPr>
          <w:lang w:val="en-US"/>
        </w:rPr>
      </w:pPr>
    </w:p>
    <w:p w:rsidR="00DE4C36" w:rsidRPr="00836DB8" w:rsidRDefault="00836DB8">
      <w:pPr>
        <w:rPr>
          <w:lang w:val="en-US"/>
        </w:rPr>
      </w:pPr>
      <w:proofErr w:type="spellStart"/>
      <w:r w:rsidRPr="00836DB8">
        <w:rPr>
          <w:lang w:val="en-US"/>
        </w:rPr>
        <w:t>payments_by_dates</w:t>
      </w:r>
      <w:proofErr w:type="spellEnd"/>
      <w:r w:rsidRPr="00836DB8">
        <w:rPr>
          <w:lang w:val="en-US"/>
        </w:rPr>
        <w:t xml:space="preserve"> as (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select </w:t>
      </w:r>
      <w:proofErr w:type="spellStart"/>
      <w:r w:rsidRPr="00836DB8">
        <w:rPr>
          <w:lang w:val="en-US"/>
        </w:rPr>
        <w:t>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</w:t>
      </w:r>
      <w:proofErr w:type="spellStart"/>
      <w:r w:rsidRPr="00836DB8">
        <w:rPr>
          <w:lang w:val="en-US"/>
        </w:rPr>
        <w:t>date</w:t>
      </w:r>
      <w:proofErr w:type="gramEnd"/>
      <w:r w:rsidRPr="00836DB8">
        <w:rPr>
          <w:lang w:val="en-US"/>
        </w:rPr>
        <w:t>_trunc</w:t>
      </w:r>
      <w:proofErr w:type="spellEnd"/>
      <w:r w:rsidRPr="00836DB8">
        <w:rPr>
          <w:lang w:val="en-US"/>
        </w:rPr>
        <w:t>('day',</w:t>
      </w:r>
      <w:proofErr w:type="spellStart"/>
      <w:r w:rsidRPr="00836DB8">
        <w:rPr>
          <w:lang w:val="en-US"/>
        </w:rPr>
        <w:t>transaction_datetime</w:t>
      </w:r>
      <w:proofErr w:type="spellEnd"/>
      <w:r w:rsidRPr="00836DB8">
        <w:rPr>
          <w:lang w:val="en-US"/>
        </w:rPr>
        <w:t xml:space="preserve">) as </w:t>
      </w:r>
      <w:proofErr w:type="spellStart"/>
      <w:r w:rsidRPr="00836DB8">
        <w:rPr>
          <w:lang w:val="en-US"/>
        </w:rPr>
        <w:t>payment_date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 xml:space="preserve">(classes) as </w:t>
      </w:r>
      <w:proofErr w:type="spellStart"/>
      <w:r w:rsidRPr="00836DB8">
        <w:rPr>
          <w:lang w:val="en-US"/>
        </w:rPr>
        <w:t>transaction_balance_change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from </w:t>
      </w:r>
      <w:proofErr w:type="spellStart"/>
      <w:r w:rsidRPr="00836DB8">
        <w:rPr>
          <w:lang w:val="en-US"/>
        </w:rPr>
        <w:t>skyeng_</w:t>
      </w:r>
      <w:proofErr w:type="gramStart"/>
      <w:r w:rsidRPr="00836DB8">
        <w:rPr>
          <w:lang w:val="en-US"/>
        </w:rPr>
        <w:t>db.payments</w:t>
      </w:r>
      <w:proofErr w:type="spellEnd"/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where </w:t>
      </w:r>
      <w:proofErr w:type="spellStart"/>
      <w:r w:rsidRPr="00836DB8">
        <w:rPr>
          <w:lang w:val="en-US"/>
        </w:rPr>
        <w:t>status_name</w:t>
      </w:r>
      <w:proofErr w:type="spellEnd"/>
      <w:r w:rsidRPr="00836DB8">
        <w:rPr>
          <w:lang w:val="en-US"/>
        </w:rPr>
        <w:t xml:space="preserve"> ='success'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group </w:t>
      </w:r>
      <w:r w:rsidRPr="00836DB8">
        <w:rPr>
          <w:lang w:val="en-US"/>
        </w:rPr>
        <w:t>by 1, 2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order by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)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,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</w:t>
      </w:r>
      <w:r w:rsidRPr="00836DB8">
        <w:rPr>
          <w:lang w:val="en-US"/>
        </w:rPr>
        <w:t xml:space="preserve"> 2.2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Создайте </w:t>
      </w:r>
      <w:r w:rsidRPr="00836DB8">
        <w:rPr>
          <w:lang w:val="en-US"/>
        </w:rPr>
        <w:t>СТЕ</w:t>
      </w:r>
      <w:r w:rsidRPr="00836DB8">
        <w:rPr>
          <w:lang w:val="en-US"/>
        </w:rPr>
        <w:t xml:space="preserve"> под названием </w:t>
      </w:r>
      <w:proofErr w:type="spellStart"/>
      <w:r w:rsidRPr="00836DB8">
        <w:rPr>
          <w:lang w:val="en-US"/>
        </w:rPr>
        <w:t>all_dates_by_user</w:t>
      </w:r>
      <w:proofErr w:type="spellEnd"/>
      <w:r w:rsidRPr="00836DB8">
        <w:rPr>
          <w:lang w:val="en-US"/>
        </w:rPr>
        <w:t xml:space="preserve">, в котором объедините </w:t>
      </w:r>
      <w:proofErr w:type="spellStart"/>
      <w:r w:rsidRPr="00836DB8">
        <w:rPr>
          <w:lang w:val="en-US"/>
        </w:rPr>
        <w:t>all_dates</w:t>
      </w:r>
      <w:proofErr w:type="spellEnd"/>
      <w:r w:rsidRPr="00836DB8">
        <w:rPr>
          <w:lang w:val="en-US"/>
        </w:rPr>
        <w:t xml:space="preserve"> и </w:t>
      </w:r>
      <w:proofErr w:type="spellStart"/>
      <w:r w:rsidRPr="00836DB8">
        <w:rPr>
          <w:lang w:val="en-US"/>
        </w:rPr>
        <w:t>first_payments</w:t>
      </w:r>
      <w:proofErr w:type="spellEnd"/>
      <w:r w:rsidRPr="00836DB8">
        <w:rPr>
          <w:lang w:val="en-US"/>
        </w:rPr>
        <w:t xml:space="preserve">, где будут храниться все даты жизни студента после того, как произошла его первая </w:t>
      </w:r>
      <w:proofErr w:type="spellStart"/>
      <w:r w:rsidRPr="00836DB8">
        <w:rPr>
          <w:lang w:val="en-US"/>
        </w:rPr>
        <w:t>транзакция.В</w:t>
      </w:r>
      <w:proofErr w:type="spellEnd"/>
      <w:r w:rsidRPr="00836DB8">
        <w:rPr>
          <w:lang w:val="en-US"/>
        </w:rPr>
        <w:t xml:space="preserve"> результирующем </w:t>
      </w:r>
      <w:r w:rsidRPr="00836DB8">
        <w:rPr>
          <w:lang w:val="en-US"/>
        </w:rPr>
        <w:t>СТЕ</w:t>
      </w:r>
      <w:r w:rsidRPr="00836DB8">
        <w:rPr>
          <w:lang w:val="en-US"/>
        </w:rPr>
        <w:t xml:space="preserve"> должны быть поля: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dt</w:t>
      </w:r>
      <w:proofErr w:type="spellEnd"/>
      <w:r w:rsidRPr="00836DB8">
        <w:rPr>
          <w:lang w:val="en-US"/>
        </w:rPr>
        <w:t>.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Pr="00836DB8" w:rsidRDefault="00836DB8">
      <w:pPr>
        <w:rPr>
          <w:lang w:val="en-US"/>
        </w:rPr>
      </w:pPr>
      <w:proofErr w:type="spellStart"/>
      <w:r w:rsidRPr="00836DB8">
        <w:rPr>
          <w:lang w:val="en-US"/>
        </w:rPr>
        <w:t>all_dates_by_user</w:t>
      </w:r>
      <w:proofErr w:type="spellEnd"/>
      <w:r w:rsidRPr="00836DB8">
        <w:rPr>
          <w:lang w:val="en-US"/>
        </w:rPr>
        <w:t xml:space="preserve"> as (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select </w:t>
      </w:r>
      <w:proofErr w:type="spellStart"/>
      <w:r w:rsidRPr="00836DB8">
        <w:rPr>
          <w:lang w:val="en-US"/>
        </w:rPr>
        <w:t>f.user_id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,dt</w:t>
      </w:r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from </w:t>
      </w:r>
      <w:proofErr w:type="spellStart"/>
      <w:r w:rsidRPr="00836DB8">
        <w:rPr>
          <w:lang w:val="en-US"/>
        </w:rPr>
        <w:t>first_payments</w:t>
      </w:r>
      <w:proofErr w:type="spellEnd"/>
      <w:r w:rsidRPr="00836DB8">
        <w:rPr>
          <w:lang w:val="en-US"/>
        </w:rPr>
        <w:t xml:space="preserve"> f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join </w:t>
      </w:r>
      <w:proofErr w:type="spellStart"/>
      <w:r w:rsidRPr="00836DB8">
        <w:rPr>
          <w:lang w:val="en-US"/>
        </w:rPr>
        <w:t>all_dates</w:t>
      </w:r>
      <w:proofErr w:type="spellEnd"/>
      <w:r w:rsidRPr="00836DB8">
        <w:rPr>
          <w:lang w:val="en-US"/>
        </w:rPr>
        <w:t xml:space="preserve"> a on </w:t>
      </w:r>
      <w:proofErr w:type="spellStart"/>
      <w:proofErr w:type="gramStart"/>
      <w:r w:rsidRPr="00836DB8">
        <w:rPr>
          <w:lang w:val="en-US"/>
        </w:rPr>
        <w:t>a.dt</w:t>
      </w:r>
      <w:proofErr w:type="spellEnd"/>
      <w:proofErr w:type="gramEnd"/>
      <w:r w:rsidRPr="00836DB8">
        <w:rPr>
          <w:lang w:val="en-US"/>
        </w:rPr>
        <w:t>&gt;=</w:t>
      </w:r>
      <w:proofErr w:type="spellStart"/>
      <w:r w:rsidRPr="00836DB8">
        <w:rPr>
          <w:lang w:val="en-US"/>
        </w:rPr>
        <w:t>f.first_payment_date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--group by 1,2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),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</w:t>
      </w:r>
      <w:r w:rsidRPr="00836DB8">
        <w:rPr>
          <w:lang w:val="en-US"/>
        </w:rPr>
        <w:t xml:space="preserve"> 2.3</w:t>
      </w:r>
    </w:p>
    <w:p w:rsidR="00836DB8" w:rsidRPr="00836DB8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Найдите изменения балансов из-за прохождения уроков. Создайте </w:t>
      </w:r>
      <w:r w:rsidRPr="00836DB8">
        <w:rPr>
          <w:lang w:val="en-US"/>
        </w:rPr>
        <w:t xml:space="preserve">CTE </w:t>
      </w:r>
      <w:proofErr w:type="spellStart"/>
      <w:r w:rsidRPr="00836DB8">
        <w:rPr>
          <w:lang w:val="en-US"/>
        </w:rPr>
        <w:t>classes_by_dates</w:t>
      </w:r>
      <w:proofErr w:type="spellEnd"/>
      <w:r w:rsidRPr="00836DB8">
        <w:rPr>
          <w:lang w:val="en-US"/>
        </w:rPr>
        <w:t xml:space="preserve">, посчитав в таблице </w:t>
      </w:r>
      <w:proofErr w:type="spellStart"/>
      <w:r w:rsidRPr="00836DB8">
        <w:rPr>
          <w:lang w:val="en-US"/>
        </w:rPr>
        <w:t>classes</w:t>
      </w:r>
      <w:proofErr w:type="spellEnd"/>
      <w:r w:rsidRPr="00836DB8">
        <w:rPr>
          <w:lang w:val="en-US"/>
        </w:rPr>
        <w:t xml:space="preserve"> количество уроков за каждый день для каждого ученика. Вас не должны интересовать вводные уроки и уроки со статусом, отличным от </w:t>
      </w:r>
      <w:proofErr w:type="spellStart"/>
      <w:r w:rsidRPr="00836DB8">
        <w:rPr>
          <w:lang w:val="en-US"/>
        </w:rPr>
        <w:t>success</w:t>
      </w:r>
      <w:proofErr w:type="spellEnd"/>
      <w:r w:rsidRPr="00836DB8">
        <w:rPr>
          <w:lang w:val="en-US"/>
        </w:rPr>
        <w:t xml:space="preserve"> и </w:t>
      </w:r>
      <w:proofErr w:type="spellStart"/>
      <w:r w:rsidRPr="00836DB8">
        <w:rPr>
          <w:lang w:val="en-US"/>
        </w:rPr>
        <w:t>failed_by_student</w:t>
      </w:r>
      <w:proofErr w:type="spellEnd"/>
      <w:r w:rsidRPr="00836DB8">
        <w:rPr>
          <w:lang w:val="en-US"/>
        </w:rPr>
        <w:t xml:space="preserve">. В результирующем </w:t>
      </w:r>
      <w:r w:rsidRPr="00836DB8">
        <w:rPr>
          <w:lang w:val="en-US"/>
        </w:rPr>
        <w:t xml:space="preserve">СТЕ </w:t>
      </w:r>
      <w:r w:rsidRPr="00836DB8">
        <w:rPr>
          <w:lang w:val="en-US"/>
        </w:rPr>
        <w:t xml:space="preserve">должны быть поля: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class_date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classes</w:t>
      </w:r>
      <w:proofErr w:type="spellEnd"/>
      <w:r w:rsidRPr="00836DB8">
        <w:rPr>
          <w:lang w:val="en-US"/>
        </w:rPr>
        <w:t xml:space="preserve"> (количество пройденных в этот день уроков). Причем </w:t>
      </w:r>
      <w:proofErr w:type="spellStart"/>
      <w:r w:rsidRPr="00836DB8">
        <w:rPr>
          <w:lang w:val="en-US"/>
        </w:rPr>
        <w:t>classes</w:t>
      </w:r>
      <w:proofErr w:type="spellEnd"/>
      <w:r w:rsidRPr="00836DB8">
        <w:rPr>
          <w:lang w:val="en-US"/>
        </w:rPr>
        <w:t xml:space="preserve"> нужно умножить на </w:t>
      </w:r>
      <w:r w:rsidRPr="00836DB8">
        <w:rPr>
          <w:lang w:val="en-US"/>
        </w:rPr>
        <w:t>-1</w:t>
      </w:r>
      <w:r w:rsidRPr="00836DB8">
        <w:rPr>
          <w:lang w:val="en-US"/>
        </w:rPr>
        <w:t xml:space="preserve">, чтобы отразить, что </w:t>
      </w:r>
      <w:r w:rsidRPr="00836DB8">
        <w:rPr>
          <w:lang w:val="en-US"/>
        </w:rPr>
        <w:t>-</w:t>
      </w:r>
      <w:r w:rsidRPr="00836DB8">
        <w:rPr>
          <w:lang w:val="en-US"/>
        </w:rPr>
        <w:t xml:space="preserve"> — это списания с баланса.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Pr="00836DB8" w:rsidRDefault="00836DB8">
      <w:pPr>
        <w:rPr>
          <w:lang w:val="en-US"/>
        </w:rPr>
      </w:pPr>
      <w:proofErr w:type="spellStart"/>
      <w:r w:rsidRPr="00836DB8">
        <w:rPr>
          <w:lang w:val="en-US"/>
        </w:rPr>
        <w:t>classes_by_dates</w:t>
      </w:r>
      <w:proofErr w:type="spellEnd"/>
      <w:r w:rsidRPr="00836DB8">
        <w:rPr>
          <w:lang w:val="en-US"/>
        </w:rPr>
        <w:t xml:space="preserve"> as (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select </w:t>
      </w:r>
      <w:proofErr w:type="spellStart"/>
      <w:r w:rsidRPr="00836DB8">
        <w:rPr>
          <w:lang w:val="en-US"/>
        </w:rPr>
        <w:t>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    </w:t>
      </w:r>
      <w:proofErr w:type="gramStart"/>
      <w:r w:rsidRPr="00836DB8">
        <w:rPr>
          <w:lang w:val="en-US"/>
        </w:rPr>
        <w:t>,</w:t>
      </w:r>
      <w:proofErr w:type="spellStart"/>
      <w:r w:rsidRPr="00836DB8">
        <w:rPr>
          <w:lang w:val="en-US"/>
        </w:rPr>
        <w:t>date</w:t>
      </w:r>
      <w:proofErr w:type="gramEnd"/>
      <w:r w:rsidRPr="00836DB8">
        <w:rPr>
          <w:lang w:val="en-US"/>
        </w:rPr>
        <w:t>_trunc</w:t>
      </w:r>
      <w:proofErr w:type="spellEnd"/>
      <w:r w:rsidRPr="00836DB8">
        <w:rPr>
          <w:lang w:val="en-US"/>
        </w:rPr>
        <w:t xml:space="preserve">('day', </w:t>
      </w:r>
      <w:proofErr w:type="spellStart"/>
      <w:r w:rsidRPr="00836DB8">
        <w:rPr>
          <w:lang w:val="en-US"/>
        </w:rPr>
        <w:t>class_start_datetime</w:t>
      </w:r>
      <w:proofErr w:type="spellEnd"/>
      <w:r w:rsidRPr="00836DB8">
        <w:rPr>
          <w:lang w:val="en-US"/>
        </w:rPr>
        <w:t xml:space="preserve">) as </w:t>
      </w:r>
      <w:proofErr w:type="spellStart"/>
      <w:r w:rsidRPr="00836DB8">
        <w:rPr>
          <w:lang w:val="en-US"/>
        </w:rPr>
        <w:t>class_date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    </w:t>
      </w:r>
      <w:proofErr w:type="gramStart"/>
      <w:r w:rsidRPr="00836DB8">
        <w:rPr>
          <w:lang w:val="en-US"/>
        </w:rPr>
        <w:t>,count</w:t>
      </w:r>
      <w:proofErr w:type="gramEnd"/>
      <w:r w:rsidRPr="00836DB8">
        <w:rPr>
          <w:lang w:val="en-US"/>
        </w:rPr>
        <w:t>(</w:t>
      </w:r>
      <w:proofErr w:type="spellStart"/>
      <w:r w:rsidRPr="00836DB8">
        <w:rPr>
          <w:lang w:val="en-US"/>
        </w:rPr>
        <w:t>id_class</w:t>
      </w:r>
      <w:proofErr w:type="spellEnd"/>
      <w:r w:rsidRPr="00836DB8">
        <w:rPr>
          <w:lang w:val="en-US"/>
        </w:rPr>
        <w:t xml:space="preserve">)*(-1) as classes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from </w:t>
      </w:r>
      <w:proofErr w:type="spellStart"/>
      <w:r w:rsidRPr="00836DB8">
        <w:rPr>
          <w:lang w:val="en-US"/>
        </w:rPr>
        <w:t>skyeng_</w:t>
      </w:r>
      <w:proofErr w:type="gramStart"/>
      <w:r w:rsidRPr="00836DB8">
        <w:rPr>
          <w:lang w:val="en-US"/>
        </w:rPr>
        <w:t>db.classes</w:t>
      </w:r>
      <w:proofErr w:type="spellEnd"/>
      <w:proofErr w:type="gramEnd"/>
      <w:r w:rsidRPr="00836DB8">
        <w:rPr>
          <w:lang w:val="en-US"/>
        </w:rPr>
        <w:t xml:space="preserve">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lastRenderedPageBreak/>
        <w:t xml:space="preserve">where </w:t>
      </w:r>
      <w:proofErr w:type="spellStart"/>
      <w:r w:rsidRPr="00836DB8">
        <w:rPr>
          <w:lang w:val="en-US"/>
        </w:rPr>
        <w:t>class_</w:t>
      </w:r>
      <w:proofErr w:type="gramStart"/>
      <w:r w:rsidRPr="00836DB8">
        <w:rPr>
          <w:lang w:val="en-US"/>
        </w:rPr>
        <w:t>type</w:t>
      </w:r>
      <w:proofErr w:type="spellEnd"/>
      <w:r w:rsidRPr="00836DB8">
        <w:rPr>
          <w:lang w:val="en-US"/>
        </w:rPr>
        <w:t xml:space="preserve"> !</w:t>
      </w:r>
      <w:proofErr w:type="gramEnd"/>
      <w:r w:rsidRPr="00836DB8">
        <w:rPr>
          <w:lang w:val="en-US"/>
        </w:rPr>
        <w:t xml:space="preserve">= 'trial' and </w:t>
      </w:r>
      <w:proofErr w:type="spellStart"/>
      <w:r w:rsidRPr="00836DB8">
        <w:rPr>
          <w:lang w:val="en-US"/>
        </w:rPr>
        <w:t>class_status</w:t>
      </w:r>
      <w:proofErr w:type="spellEnd"/>
      <w:r w:rsidRPr="00836DB8">
        <w:rPr>
          <w:lang w:val="en-US"/>
        </w:rPr>
        <w:t xml:space="preserve"> in ('success', '</w:t>
      </w:r>
      <w:proofErr w:type="spellStart"/>
      <w:r w:rsidRPr="00836DB8">
        <w:rPr>
          <w:lang w:val="en-US"/>
        </w:rPr>
        <w:t>failed_by_student</w:t>
      </w:r>
      <w:proofErr w:type="spellEnd"/>
      <w:r w:rsidRPr="00836DB8">
        <w:rPr>
          <w:lang w:val="en-US"/>
        </w:rPr>
        <w:t>')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group by 1, 2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)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,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</w:t>
      </w:r>
      <w:r w:rsidRPr="00836DB8">
        <w:rPr>
          <w:lang w:val="en-US"/>
        </w:rPr>
        <w:t xml:space="preserve"> 3.1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Найдите баланс студентов, который сформирован только транзакциями. Для этого объедините </w:t>
      </w:r>
      <w:proofErr w:type="spellStart"/>
      <w:r w:rsidRPr="00836DB8">
        <w:rPr>
          <w:lang w:val="en-US"/>
        </w:rPr>
        <w:t>all_dates_by_user</w:t>
      </w:r>
      <w:r w:rsidRPr="00836DB8">
        <w:rPr>
          <w:lang w:val="en-US"/>
        </w:rPr>
        <w:t>и</w:t>
      </w:r>
      <w:proofErr w:type="spellEnd"/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payments_by_dates</w:t>
      </w:r>
      <w:r w:rsidRPr="00836DB8">
        <w:rPr>
          <w:lang w:val="en-US"/>
        </w:rPr>
        <w:t>так</w:t>
      </w:r>
      <w:proofErr w:type="spellEnd"/>
      <w:r w:rsidRPr="00836DB8">
        <w:rPr>
          <w:lang w:val="en-US"/>
        </w:rPr>
        <w:t xml:space="preserve">, чтобы совпадали даты и </w:t>
      </w:r>
      <w:proofErr w:type="spellStart"/>
      <w:r w:rsidRPr="00836DB8">
        <w:rPr>
          <w:lang w:val="en-US"/>
        </w:rPr>
        <w:t>user_</w:t>
      </w:r>
      <w:proofErr w:type="gramStart"/>
      <w:r w:rsidRPr="00836DB8">
        <w:rPr>
          <w:lang w:val="en-US"/>
        </w:rPr>
        <w:t>id</w:t>
      </w:r>
      <w:proofErr w:type="spellEnd"/>
      <w:r w:rsidRPr="00836DB8">
        <w:rPr>
          <w:lang w:val="en-US"/>
        </w:rPr>
        <w:t xml:space="preserve"> .</w:t>
      </w:r>
      <w:proofErr w:type="gramEnd"/>
      <w:r w:rsidRPr="00836DB8">
        <w:rPr>
          <w:lang w:val="en-US"/>
        </w:rPr>
        <w:t xml:space="preserve"> Используйте оконные функции (в частности, функцию </w:t>
      </w:r>
      <w:proofErr w:type="spellStart"/>
      <w:r w:rsidRPr="00836DB8">
        <w:rPr>
          <w:lang w:val="en-US"/>
        </w:rPr>
        <w:t>sum</w:t>
      </w:r>
      <w:proofErr w:type="spellEnd"/>
      <w:r w:rsidRPr="00836DB8">
        <w:rPr>
          <w:lang w:val="en-US"/>
        </w:rPr>
        <w:t>), чтобы найти кумулятивную сумму по полю ****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 для всех строк до текущей включительно с разбивкой по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 и сортировкой по </w:t>
      </w:r>
      <w:proofErr w:type="spellStart"/>
      <w:r w:rsidRPr="00836DB8">
        <w:rPr>
          <w:lang w:val="en-US"/>
        </w:rPr>
        <w:t>dt</w:t>
      </w:r>
      <w:r w:rsidRPr="00836DB8">
        <w:rPr>
          <w:lang w:val="en-US"/>
        </w:rPr>
        <w:t>.</w:t>
      </w:r>
      <w:r w:rsidRPr="00836DB8">
        <w:rPr>
          <w:lang w:val="en-US"/>
        </w:rPr>
        <w:t>В</w:t>
      </w:r>
      <w:proofErr w:type="spellEnd"/>
      <w:r w:rsidRPr="00836DB8">
        <w:rPr>
          <w:lang w:val="en-US"/>
        </w:rPr>
        <w:t xml:space="preserve"> результате</w:t>
      </w:r>
      <w:r w:rsidRPr="00836DB8">
        <w:rPr>
          <w:lang w:val="en-US"/>
        </w:rPr>
        <w:t xml:space="preserve"> получим </w:t>
      </w:r>
      <w:r w:rsidRPr="00836DB8">
        <w:rPr>
          <w:lang w:val="en-US"/>
        </w:rPr>
        <w:t>CTE</w:t>
      </w:r>
      <w:r w:rsidRPr="00836DB8">
        <w:rPr>
          <w:lang w:val="en-US"/>
        </w:rPr>
        <w:t xml:space="preserve"> </w:t>
      </w:r>
      <w:r w:rsidRPr="00836DB8">
        <w:rPr>
          <w:lang w:val="en-US"/>
        </w:rPr>
        <w:t>payments_by_dates_</w:t>
      </w:r>
      <w:proofErr w:type="spellStart"/>
      <w:r w:rsidRPr="00836DB8">
        <w:rPr>
          <w:lang w:val="en-US"/>
        </w:rPr>
        <w:t>cumsum</w:t>
      </w:r>
      <w:proofErr w:type="spellEnd"/>
      <w:r w:rsidRPr="00836DB8">
        <w:rPr>
          <w:lang w:val="en-US"/>
        </w:rPr>
        <w:t xml:space="preserve"> с полями: </w:t>
      </w:r>
      <w:r w:rsidRPr="00836DB8">
        <w:rPr>
          <w:lang w:val="en-US"/>
        </w:rPr>
        <w:t>user_id</w:t>
      </w:r>
      <w:r w:rsidRPr="00836DB8">
        <w:rPr>
          <w:lang w:val="en-US"/>
        </w:rPr>
        <w:t xml:space="preserve">, </w:t>
      </w:r>
      <w:r w:rsidRPr="00836DB8">
        <w:rPr>
          <w:lang w:val="en-US"/>
        </w:rPr>
        <w:t>dt</w:t>
      </w:r>
      <w:r w:rsidRPr="00836DB8">
        <w:rPr>
          <w:lang w:val="en-US"/>
        </w:rPr>
        <w:t xml:space="preserve">, </w:t>
      </w:r>
      <w:r w:rsidRPr="00836DB8">
        <w:rPr>
          <w:lang w:val="en-US"/>
        </w:rPr>
        <w:t>transaction_balance_change</w:t>
      </w:r>
      <w:r w:rsidRPr="00836DB8">
        <w:rPr>
          <w:lang w:val="en-US"/>
        </w:rPr>
        <w:t xml:space="preserve"> , </w:t>
      </w:r>
      <w:r w:rsidRPr="00836DB8">
        <w:rPr>
          <w:lang w:val="en-US"/>
        </w:rPr>
        <w:t>transaction_balance_change_cs</w:t>
      </w:r>
      <w:r w:rsidRPr="00836DB8">
        <w:rPr>
          <w:lang w:val="en-US"/>
        </w:rPr>
        <w:t xml:space="preserve">(кумулятивная сумма по </w:t>
      </w:r>
      <w:r w:rsidRPr="00836DB8">
        <w:rPr>
          <w:lang w:val="en-US"/>
        </w:rPr>
        <w:t>transaction_balance_change</w:t>
      </w:r>
      <w:r w:rsidRPr="00836DB8">
        <w:rPr>
          <w:lang w:val="en-US"/>
        </w:rPr>
        <w:t>). При подсчете кумулятивной суммы можно заменить пустые значения нулями.</w:t>
      </w:r>
    </w:p>
    <w:p w:rsidR="00836DB8" w:rsidRPr="00836DB8" w:rsidRDefault="00836DB8">
      <w:pPr>
        <w:rPr>
          <w:lang w:val="en-US"/>
        </w:rPr>
      </w:pP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</w:t>
      </w:r>
    </w:p>
    <w:p w:rsidR="00DE4C36" w:rsidRPr="00836DB8" w:rsidRDefault="00836DB8">
      <w:pPr>
        <w:rPr>
          <w:lang w:val="en-US"/>
        </w:rPr>
      </w:pPr>
      <w:proofErr w:type="spellStart"/>
      <w:r w:rsidRPr="00836DB8">
        <w:rPr>
          <w:lang w:val="en-US"/>
        </w:rPr>
        <w:t>payments_by_dates_cumsum</w:t>
      </w:r>
      <w:proofErr w:type="spellEnd"/>
      <w:r w:rsidRPr="00836DB8">
        <w:rPr>
          <w:lang w:val="en-US"/>
        </w:rPr>
        <w:t xml:space="preserve"> </w:t>
      </w:r>
      <w:proofErr w:type="gramStart"/>
      <w:r w:rsidRPr="00836DB8">
        <w:rPr>
          <w:lang w:val="en-US"/>
        </w:rPr>
        <w:t>as(</w:t>
      </w:r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select </w:t>
      </w:r>
      <w:proofErr w:type="spellStart"/>
      <w:r w:rsidRPr="00836DB8">
        <w:rPr>
          <w:lang w:val="en-US"/>
        </w:rPr>
        <w:t>a.user_id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,dt</w:t>
      </w:r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--,case</w:t>
      </w:r>
      <w:proofErr w:type="gramEnd"/>
      <w:r w:rsidRPr="00836DB8">
        <w:rPr>
          <w:lang w:val="en-US"/>
        </w:rPr>
        <w:t xml:space="preserve"> when 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 is n</w:t>
      </w:r>
      <w:r w:rsidRPr="00836DB8">
        <w:rPr>
          <w:lang w:val="en-US"/>
        </w:rPr>
        <w:t xml:space="preserve">ull then 0 else 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 end as </w:t>
      </w:r>
      <w:proofErr w:type="spellStart"/>
      <w:r w:rsidRPr="00836DB8">
        <w:rPr>
          <w:lang w:val="en-US"/>
        </w:rPr>
        <w:t>transaction_balance_change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,coalesce</w:t>
      </w:r>
      <w:proofErr w:type="gramEnd"/>
      <w:r w:rsidRPr="00836DB8">
        <w:rPr>
          <w:lang w:val="en-US"/>
        </w:rPr>
        <w:t xml:space="preserve">(transaction_balance_change,0) as </w:t>
      </w:r>
      <w:proofErr w:type="spellStart"/>
      <w:r w:rsidRPr="00836DB8">
        <w:rPr>
          <w:lang w:val="en-US"/>
        </w:rPr>
        <w:t>transaction_balance_change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 xml:space="preserve">(coalesce(transaction_balance_change,0)) over(partition by </w:t>
      </w:r>
      <w:proofErr w:type="spellStart"/>
      <w:r w:rsidRPr="00836DB8">
        <w:rPr>
          <w:lang w:val="en-US"/>
        </w:rPr>
        <w:t>a.user_id</w:t>
      </w:r>
      <w:proofErr w:type="spellEnd"/>
      <w:r w:rsidRPr="00836DB8">
        <w:rPr>
          <w:lang w:val="en-US"/>
        </w:rPr>
        <w:t xml:space="preserve"> order by dt) as </w:t>
      </w:r>
      <w:proofErr w:type="spellStart"/>
      <w:r w:rsidRPr="00836DB8">
        <w:rPr>
          <w:lang w:val="en-US"/>
        </w:rPr>
        <w:t>tran</w:t>
      </w:r>
      <w:r w:rsidRPr="00836DB8">
        <w:rPr>
          <w:lang w:val="en-US"/>
        </w:rPr>
        <w:t>saction_balance_change_cs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from </w:t>
      </w:r>
      <w:proofErr w:type="spellStart"/>
      <w:r w:rsidRPr="00836DB8">
        <w:rPr>
          <w:lang w:val="en-US"/>
        </w:rPr>
        <w:t>all_dates_by_user</w:t>
      </w:r>
      <w:proofErr w:type="spellEnd"/>
      <w:r w:rsidRPr="00836DB8">
        <w:rPr>
          <w:lang w:val="en-US"/>
        </w:rPr>
        <w:t xml:space="preserve"> a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left join </w:t>
      </w:r>
      <w:proofErr w:type="spellStart"/>
      <w:r w:rsidRPr="00836DB8">
        <w:rPr>
          <w:lang w:val="en-US"/>
        </w:rPr>
        <w:t>payments_by_dates</w:t>
      </w:r>
      <w:proofErr w:type="spellEnd"/>
      <w:r w:rsidRPr="00836DB8">
        <w:rPr>
          <w:lang w:val="en-US"/>
        </w:rPr>
        <w:t xml:space="preserve"> p on </w:t>
      </w:r>
      <w:proofErr w:type="spellStart"/>
      <w:r w:rsidRPr="00836DB8">
        <w:rPr>
          <w:lang w:val="en-US"/>
        </w:rPr>
        <w:t>a.user_id</w:t>
      </w:r>
      <w:proofErr w:type="spellEnd"/>
      <w:r w:rsidRPr="00836DB8">
        <w:rPr>
          <w:lang w:val="en-US"/>
        </w:rPr>
        <w:t>=</w:t>
      </w:r>
      <w:proofErr w:type="spellStart"/>
      <w:r w:rsidRPr="00836DB8">
        <w:rPr>
          <w:lang w:val="en-US"/>
        </w:rPr>
        <w:t>p.user_id</w:t>
      </w:r>
      <w:proofErr w:type="spellEnd"/>
      <w:r w:rsidRPr="00836DB8">
        <w:rPr>
          <w:lang w:val="en-US"/>
        </w:rPr>
        <w:t xml:space="preserve"> and </w:t>
      </w:r>
      <w:proofErr w:type="spellStart"/>
      <w:proofErr w:type="gramStart"/>
      <w:r w:rsidRPr="00836DB8">
        <w:rPr>
          <w:lang w:val="en-US"/>
        </w:rPr>
        <w:t>a.dt</w:t>
      </w:r>
      <w:proofErr w:type="spellEnd"/>
      <w:proofErr w:type="gramEnd"/>
      <w:r w:rsidRPr="00836DB8">
        <w:rPr>
          <w:lang w:val="en-US"/>
        </w:rPr>
        <w:t xml:space="preserve">= </w:t>
      </w:r>
      <w:proofErr w:type="spellStart"/>
      <w:r w:rsidRPr="00836DB8">
        <w:rPr>
          <w:lang w:val="en-US"/>
        </w:rPr>
        <w:t>p.payment_date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),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----------------------------------</w:t>
      </w:r>
    </w:p>
    <w:p w:rsidR="00DE4C36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</w:t>
      </w:r>
      <w:r w:rsidRPr="00836DB8">
        <w:rPr>
          <w:lang w:val="en-US"/>
        </w:rPr>
        <w:t xml:space="preserve"> 3.2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По аналогии с уже проделанным шагом для оплат создайте </w:t>
      </w:r>
      <w:r w:rsidRPr="00836DB8">
        <w:rPr>
          <w:lang w:val="en-US"/>
        </w:rPr>
        <w:t>CTE</w:t>
      </w:r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classes_by_dates_dates_cumsum</w:t>
      </w:r>
      <w:proofErr w:type="spellEnd"/>
      <w:r w:rsidRPr="00836DB8">
        <w:rPr>
          <w:lang w:val="en-US"/>
        </w:rPr>
        <w:t xml:space="preserve"> для хранения кумулятивной суммы количества пройденных уроков. Для этого объедините таблицы </w:t>
      </w:r>
      <w:proofErr w:type="spellStart"/>
      <w:r w:rsidRPr="00836DB8">
        <w:rPr>
          <w:lang w:val="en-US"/>
        </w:rPr>
        <w:t>all_dates_by_user</w:t>
      </w:r>
      <w:proofErr w:type="spellEnd"/>
      <w:r w:rsidRPr="00836DB8">
        <w:rPr>
          <w:lang w:val="en-US"/>
        </w:rPr>
        <w:t xml:space="preserve"> и </w:t>
      </w:r>
      <w:proofErr w:type="spellStart"/>
      <w:r w:rsidRPr="00836DB8">
        <w:rPr>
          <w:lang w:val="en-US"/>
        </w:rPr>
        <w:t>classes_by_dates</w:t>
      </w:r>
      <w:proofErr w:type="spellEnd"/>
      <w:r w:rsidRPr="00836DB8">
        <w:rPr>
          <w:lang w:val="en-US"/>
        </w:rPr>
        <w:t xml:space="preserve"> так, чтобы совпадали даты и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. Используйте оконные выражения (функцию </w:t>
      </w:r>
      <w:proofErr w:type="spellStart"/>
      <w:r w:rsidRPr="00836DB8">
        <w:rPr>
          <w:lang w:val="en-US"/>
        </w:rPr>
        <w:t>sum</w:t>
      </w:r>
      <w:proofErr w:type="spellEnd"/>
      <w:r w:rsidRPr="00836DB8">
        <w:rPr>
          <w:lang w:val="en-US"/>
        </w:rPr>
        <w:t xml:space="preserve">), чтобы найти кумулятивную сумму по полю </w:t>
      </w:r>
      <w:proofErr w:type="spellStart"/>
      <w:r w:rsidRPr="00836DB8">
        <w:rPr>
          <w:lang w:val="en-US"/>
        </w:rPr>
        <w:t>classes</w:t>
      </w:r>
      <w:proofErr w:type="spellEnd"/>
      <w:r w:rsidRPr="00836DB8">
        <w:rPr>
          <w:lang w:val="en-US"/>
        </w:rPr>
        <w:t xml:space="preserve"> для всех строк до текущей включительно с разбивкой по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 и сортировкой по </w:t>
      </w:r>
      <w:proofErr w:type="spellStart"/>
      <w:proofErr w:type="gramStart"/>
      <w:r w:rsidRPr="00836DB8">
        <w:rPr>
          <w:lang w:val="en-US"/>
        </w:rPr>
        <w:t>dt</w:t>
      </w:r>
      <w:r w:rsidRPr="00836DB8">
        <w:rPr>
          <w:lang w:val="en-US"/>
        </w:rPr>
        <w:t>.</w:t>
      </w:r>
      <w:r w:rsidRPr="00836DB8">
        <w:rPr>
          <w:lang w:val="en-US"/>
        </w:rPr>
        <w:t>В</w:t>
      </w:r>
      <w:proofErr w:type="spellEnd"/>
      <w:proofErr w:type="gramEnd"/>
      <w:r w:rsidRPr="00836DB8">
        <w:rPr>
          <w:lang w:val="en-US"/>
        </w:rPr>
        <w:t xml:space="preserve"> результате</w:t>
      </w:r>
      <w:r w:rsidRPr="00836DB8">
        <w:rPr>
          <w:lang w:val="en-US"/>
        </w:rPr>
        <w:t xml:space="preserve"> получим </w:t>
      </w:r>
      <w:r w:rsidRPr="00836DB8">
        <w:rPr>
          <w:lang w:val="en-US"/>
        </w:rPr>
        <w:t>CTE</w:t>
      </w:r>
      <w:r w:rsidRPr="00836DB8">
        <w:rPr>
          <w:lang w:val="en-US"/>
        </w:rPr>
        <w:t xml:space="preserve"> </w:t>
      </w:r>
      <w:r w:rsidRPr="00836DB8">
        <w:rPr>
          <w:lang w:val="en-US"/>
        </w:rPr>
        <w:t>classes_by_dates_dates_</w:t>
      </w:r>
      <w:proofErr w:type="spellStart"/>
      <w:r w:rsidRPr="00836DB8">
        <w:rPr>
          <w:lang w:val="en-US"/>
        </w:rPr>
        <w:t>cumsum</w:t>
      </w:r>
      <w:proofErr w:type="spellEnd"/>
      <w:r w:rsidRPr="00836DB8">
        <w:rPr>
          <w:lang w:val="en-US"/>
        </w:rPr>
        <w:t xml:space="preserve">с полями: </w:t>
      </w:r>
      <w:r w:rsidRPr="00836DB8">
        <w:rPr>
          <w:lang w:val="en-US"/>
        </w:rPr>
        <w:t>user_id</w:t>
      </w:r>
      <w:r w:rsidRPr="00836DB8">
        <w:rPr>
          <w:lang w:val="en-US"/>
        </w:rPr>
        <w:t xml:space="preserve">, </w:t>
      </w:r>
      <w:r w:rsidRPr="00836DB8">
        <w:rPr>
          <w:lang w:val="en-US"/>
        </w:rPr>
        <w:t>dt</w:t>
      </w:r>
      <w:r w:rsidRPr="00836DB8">
        <w:rPr>
          <w:lang w:val="en-US"/>
        </w:rPr>
        <w:t xml:space="preserve">, </w:t>
      </w:r>
      <w:r w:rsidRPr="00836DB8">
        <w:rPr>
          <w:lang w:val="en-US"/>
        </w:rPr>
        <w:t>classes</w:t>
      </w:r>
      <w:r w:rsidRPr="00836DB8">
        <w:rPr>
          <w:lang w:val="en-US"/>
        </w:rPr>
        <w:t xml:space="preserve"> , </w:t>
      </w:r>
      <w:r w:rsidRPr="00836DB8">
        <w:rPr>
          <w:lang w:val="en-US"/>
        </w:rPr>
        <w:t>classes_cs</w:t>
      </w:r>
      <w:r w:rsidRPr="00836DB8">
        <w:rPr>
          <w:lang w:val="en-US"/>
        </w:rPr>
        <w:t xml:space="preserve">(кумулятивная сумма по </w:t>
      </w:r>
      <w:r w:rsidRPr="00836DB8">
        <w:rPr>
          <w:lang w:val="en-US"/>
        </w:rPr>
        <w:t>classes</w:t>
      </w:r>
      <w:r w:rsidRPr="00836DB8">
        <w:rPr>
          <w:lang w:val="en-US"/>
        </w:rPr>
        <w:t>). При подсчете кумулятивной суммы обязательно нужно заменить пустые значения нулями.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-----------------------------------</w:t>
      </w:r>
    </w:p>
    <w:p w:rsidR="00DE4C36" w:rsidRPr="00836DB8" w:rsidRDefault="00836DB8">
      <w:pPr>
        <w:rPr>
          <w:lang w:val="en-US"/>
        </w:rPr>
      </w:pPr>
      <w:proofErr w:type="spellStart"/>
      <w:r w:rsidRPr="00836DB8">
        <w:rPr>
          <w:lang w:val="en-US"/>
        </w:rPr>
        <w:t>classes_by_dates_dates_cumsum</w:t>
      </w:r>
      <w:proofErr w:type="spellEnd"/>
      <w:r w:rsidRPr="00836DB8">
        <w:rPr>
          <w:lang w:val="en-US"/>
        </w:rPr>
        <w:t xml:space="preserve"> as (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select </w:t>
      </w:r>
      <w:proofErr w:type="spellStart"/>
      <w:r w:rsidRPr="00836DB8">
        <w:rPr>
          <w:lang w:val="en-US"/>
        </w:rPr>
        <w:t>u.user_id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,dt</w:t>
      </w:r>
      <w:proofErr w:type="gram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,case</w:t>
      </w:r>
      <w:proofErr w:type="gramEnd"/>
      <w:r w:rsidRPr="00836DB8">
        <w:rPr>
          <w:lang w:val="en-US"/>
        </w:rPr>
        <w:t xml:space="preserve"> when </w:t>
      </w:r>
      <w:proofErr w:type="spellStart"/>
      <w:r w:rsidRPr="00836DB8">
        <w:rPr>
          <w:lang w:val="en-US"/>
        </w:rPr>
        <w:t>c.classes</w:t>
      </w:r>
      <w:proofErr w:type="spellEnd"/>
      <w:r w:rsidRPr="00836DB8">
        <w:rPr>
          <w:lang w:val="en-US"/>
        </w:rPr>
        <w:t xml:space="preserve"> is null then 0 else </w:t>
      </w:r>
      <w:proofErr w:type="spellStart"/>
      <w:r w:rsidRPr="00836DB8">
        <w:rPr>
          <w:lang w:val="en-US"/>
        </w:rPr>
        <w:t>c.classes</w:t>
      </w:r>
      <w:proofErr w:type="spellEnd"/>
      <w:r w:rsidRPr="00836DB8">
        <w:rPr>
          <w:lang w:val="en-US"/>
        </w:rPr>
        <w:t xml:space="preserve"> end as classes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 xml:space="preserve">(case when </w:t>
      </w:r>
      <w:proofErr w:type="spellStart"/>
      <w:r w:rsidRPr="00836DB8">
        <w:rPr>
          <w:lang w:val="en-US"/>
        </w:rPr>
        <w:t>c.classes</w:t>
      </w:r>
      <w:proofErr w:type="spellEnd"/>
      <w:r w:rsidRPr="00836DB8">
        <w:rPr>
          <w:lang w:val="en-US"/>
        </w:rPr>
        <w:t xml:space="preserve"> is null then 0 else </w:t>
      </w:r>
      <w:proofErr w:type="spellStart"/>
      <w:r w:rsidRPr="00836DB8">
        <w:rPr>
          <w:lang w:val="en-US"/>
        </w:rPr>
        <w:t>c.classes</w:t>
      </w:r>
      <w:proofErr w:type="spellEnd"/>
      <w:r w:rsidRPr="00836DB8">
        <w:rPr>
          <w:lang w:val="en-US"/>
        </w:rPr>
        <w:t xml:space="preserve"> end) over (partition by </w:t>
      </w:r>
      <w:proofErr w:type="spellStart"/>
      <w:r w:rsidRPr="00836DB8">
        <w:rPr>
          <w:lang w:val="en-US"/>
        </w:rPr>
        <w:t>u.user_id</w:t>
      </w:r>
      <w:proofErr w:type="spellEnd"/>
      <w:r w:rsidRPr="00836DB8">
        <w:rPr>
          <w:lang w:val="en-US"/>
        </w:rPr>
        <w:t xml:space="preserve"> order by dt) as </w:t>
      </w:r>
      <w:proofErr w:type="spellStart"/>
      <w:r w:rsidRPr="00836DB8">
        <w:rPr>
          <w:lang w:val="en-US"/>
        </w:rPr>
        <w:t>classes_cs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from </w:t>
      </w:r>
      <w:proofErr w:type="spellStart"/>
      <w:r w:rsidRPr="00836DB8">
        <w:rPr>
          <w:lang w:val="en-US"/>
        </w:rPr>
        <w:t>a</w:t>
      </w:r>
      <w:r w:rsidRPr="00836DB8">
        <w:rPr>
          <w:lang w:val="en-US"/>
        </w:rPr>
        <w:t>ll_dates_by_user</w:t>
      </w:r>
      <w:proofErr w:type="spellEnd"/>
      <w:r w:rsidRPr="00836DB8">
        <w:rPr>
          <w:lang w:val="en-US"/>
        </w:rPr>
        <w:t xml:space="preserve"> u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left join </w:t>
      </w:r>
      <w:proofErr w:type="spellStart"/>
      <w:r w:rsidRPr="00836DB8">
        <w:rPr>
          <w:lang w:val="en-US"/>
        </w:rPr>
        <w:t>classes_by_dates</w:t>
      </w:r>
      <w:proofErr w:type="spellEnd"/>
      <w:r w:rsidRPr="00836DB8">
        <w:rPr>
          <w:lang w:val="en-US"/>
        </w:rPr>
        <w:t xml:space="preserve"> c on (</w:t>
      </w:r>
      <w:proofErr w:type="spellStart"/>
      <w:r w:rsidRPr="00836DB8">
        <w:rPr>
          <w:lang w:val="en-US"/>
        </w:rPr>
        <w:t>u.user_id</w:t>
      </w:r>
      <w:proofErr w:type="spellEnd"/>
      <w:r w:rsidRPr="00836DB8">
        <w:rPr>
          <w:lang w:val="en-US"/>
        </w:rPr>
        <w:t>=</w:t>
      </w:r>
      <w:proofErr w:type="spellStart"/>
      <w:r w:rsidRPr="00836DB8">
        <w:rPr>
          <w:lang w:val="en-US"/>
        </w:rPr>
        <w:t>c.user_id</w:t>
      </w:r>
      <w:proofErr w:type="spellEnd"/>
      <w:r w:rsidRPr="00836DB8">
        <w:rPr>
          <w:lang w:val="en-US"/>
        </w:rPr>
        <w:t xml:space="preserve"> and </w:t>
      </w:r>
      <w:proofErr w:type="spellStart"/>
      <w:proofErr w:type="gramStart"/>
      <w:r w:rsidRPr="00836DB8">
        <w:rPr>
          <w:lang w:val="en-US"/>
        </w:rPr>
        <w:t>u.dt</w:t>
      </w:r>
      <w:proofErr w:type="spellEnd"/>
      <w:proofErr w:type="gramEnd"/>
      <w:r w:rsidRPr="00836DB8">
        <w:rPr>
          <w:lang w:val="en-US"/>
        </w:rPr>
        <w:t>=</w:t>
      </w:r>
      <w:proofErr w:type="spellStart"/>
      <w:r w:rsidRPr="00836DB8">
        <w:rPr>
          <w:lang w:val="en-US"/>
        </w:rPr>
        <w:t>c.class_date</w:t>
      </w:r>
      <w:proofErr w:type="spellEnd"/>
      <w:r w:rsidRPr="00836DB8">
        <w:rPr>
          <w:lang w:val="en-US"/>
        </w:rPr>
        <w:t xml:space="preserve"> )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lastRenderedPageBreak/>
        <w:t xml:space="preserve">order by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>, dt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),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 3.3</w:t>
      </w:r>
    </w:p>
    <w:p w:rsidR="00836DB8" w:rsidRPr="00836DB8" w:rsidRDefault="00836DB8" w:rsidP="00836DB8">
      <w:pPr>
        <w:rPr>
          <w:lang w:val="en-US"/>
        </w:rPr>
      </w:pPr>
      <w:r w:rsidRPr="00836DB8">
        <w:rPr>
          <w:lang w:val="en-US"/>
        </w:rPr>
        <w:t xml:space="preserve">Создайте </w:t>
      </w:r>
      <w:r w:rsidRPr="00836DB8">
        <w:rPr>
          <w:lang w:val="en-US"/>
        </w:rPr>
        <w:t>CTE</w:t>
      </w:r>
      <w:r w:rsidRPr="00836DB8">
        <w:rPr>
          <w:lang w:val="en-US"/>
        </w:rPr>
        <w:t xml:space="preserve"> </w:t>
      </w:r>
      <w:proofErr w:type="spellStart"/>
      <w:r w:rsidRPr="00836DB8">
        <w:rPr>
          <w:lang w:val="en-US"/>
        </w:rPr>
        <w:t>balances</w:t>
      </w:r>
      <w:proofErr w:type="spellEnd"/>
      <w:r w:rsidRPr="00836DB8">
        <w:rPr>
          <w:lang w:val="en-US"/>
        </w:rPr>
        <w:t xml:space="preserve"> ****с вычисленными балансами каждого студента. Для этого объедините таблицы </w:t>
      </w:r>
      <w:proofErr w:type="spellStart"/>
      <w:r w:rsidRPr="00836DB8">
        <w:rPr>
          <w:lang w:val="en-US"/>
        </w:rPr>
        <w:t>payments_by_dates_cumsum</w:t>
      </w:r>
      <w:proofErr w:type="spellEnd"/>
      <w:r w:rsidRPr="00836DB8">
        <w:rPr>
          <w:lang w:val="en-US"/>
        </w:rPr>
        <w:t xml:space="preserve"> ****и </w:t>
      </w:r>
      <w:proofErr w:type="spellStart"/>
      <w:r w:rsidRPr="00836DB8">
        <w:rPr>
          <w:lang w:val="en-US"/>
        </w:rPr>
        <w:t>classes_by_dates_dates_cumsum</w:t>
      </w:r>
      <w:proofErr w:type="spellEnd"/>
      <w:r w:rsidRPr="00836DB8">
        <w:rPr>
          <w:lang w:val="en-US"/>
        </w:rPr>
        <w:t xml:space="preserve"> так, чтобы совпадали даты и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>.</w:t>
      </w:r>
      <w:r w:rsidRPr="00836DB8">
        <w:rPr>
          <w:lang w:val="en-US"/>
        </w:rPr>
        <w:t>В результате</w:t>
      </w:r>
      <w:r w:rsidRPr="00836DB8">
        <w:rPr>
          <w:lang w:val="en-US"/>
        </w:rPr>
        <w:t xml:space="preserve"> получим *CTE *****</w:t>
      </w:r>
      <w:r w:rsidRPr="00836DB8">
        <w:rPr>
          <w:lang w:val="en-US"/>
        </w:rPr>
        <w:t>balances</w:t>
      </w:r>
      <w:r w:rsidRPr="00836DB8">
        <w:rPr>
          <w:lang w:val="en-US"/>
        </w:rPr>
        <w:t xml:space="preserve"> ****со следующими полями: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, </w:t>
      </w:r>
      <w:r w:rsidRPr="00836DB8">
        <w:rPr>
          <w:lang w:val="en-US"/>
        </w:rPr>
        <w:t>dt</w:t>
      </w:r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transaction_balance_change_cs</w:t>
      </w:r>
      <w:proofErr w:type="spellEnd"/>
      <w:r w:rsidRPr="00836DB8">
        <w:rPr>
          <w:lang w:val="en-US"/>
        </w:rPr>
        <w:t xml:space="preserve">, </w:t>
      </w:r>
      <w:r w:rsidRPr="00836DB8">
        <w:rPr>
          <w:lang w:val="en-US"/>
        </w:rPr>
        <w:t>classes</w:t>
      </w:r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classes_cs</w:t>
      </w:r>
      <w:proofErr w:type="spellEnd"/>
      <w:r w:rsidRPr="00836DB8">
        <w:rPr>
          <w:lang w:val="en-US"/>
        </w:rPr>
        <w:t xml:space="preserve">, </w:t>
      </w:r>
      <w:r w:rsidRPr="00836DB8">
        <w:rPr>
          <w:lang w:val="en-US"/>
        </w:rPr>
        <w:t>balance</w:t>
      </w:r>
      <w:r w:rsidRPr="00836DB8">
        <w:rPr>
          <w:lang w:val="en-US"/>
        </w:rPr>
        <w:t xml:space="preserve"> (</w:t>
      </w:r>
      <w:proofErr w:type="spellStart"/>
      <w:r w:rsidRPr="00836DB8">
        <w:rPr>
          <w:lang w:val="en-US"/>
        </w:rPr>
        <w:t>classes_cs</w:t>
      </w:r>
      <w:proofErr w:type="spellEnd"/>
      <w:r w:rsidRPr="00836DB8">
        <w:rPr>
          <w:lang w:val="en-US"/>
        </w:rPr>
        <w:t xml:space="preserve"> + </w:t>
      </w:r>
      <w:proofErr w:type="spellStart"/>
      <w:r w:rsidRPr="00836DB8">
        <w:rPr>
          <w:lang w:val="en-US"/>
        </w:rPr>
        <w:t>transaction_balance_change_cs</w:t>
      </w:r>
      <w:proofErr w:type="spellEnd"/>
      <w:r w:rsidRPr="00836DB8">
        <w:rPr>
          <w:lang w:val="en-US"/>
        </w:rPr>
        <w:t>).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------------------------------------------------------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balances as (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select </w:t>
      </w:r>
      <w:proofErr w:type="spellStart"/>
      <w:r w:rsidRPr="00836DB8">
        <w:rPr>
          <w:lang w:val="en-US"/>
        </w:rPr>
        <w:t>t.user_id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</w:t>
      </w:r>
      <w:proofErr w:type="spellStart"/>
      <w:r w:rsidRPr="00836DB8">
        <w:rPr>
          <w:lang w:val="en-US"/>
        </w:rPr>
        <w:t>t</w:t>
      </w:r>
      <w:proofErr w:type="gramEnd"/>
      <w:r w:rsidRPr="00836DB8">
        <w:rPr>
          <w:lang w:val="en-US"/>
        </w:rPr>
        <w:t>.dt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,case</w:t>
      </w:r>
      <w:proofErr w:type="gramEnd"/>
      <w:r w:rsidRPr="00836DB8">
        <w:rPr>
          <w:lang w:val="en-US"/>
        </w:rPr>
        <w:t xml:space="preserve"> when 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 is null then 0 else 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 end as </w:t>
      </w:r>
      <w:proofErr w:type="spellStart"/>
      <w:r w:rsidRPr="00836DB8">
        <w:rPr>
          <w:lang w:val="en-US"/>
        </w:rPr>
        <w:t>transaction_balance_change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</w:t>
      </w:r>
      <w:proofErr w:type="spellStart"/>
      <w:r w:rsidRPr="00836DB8">
        <w:rPr>
          <w:lang w:val="en-US"/>
        </w:rPr>
        <w:t>transaction</w:t>
      </w:r>
      <w:proofErr w:type="gramEnd"/>
      <w:r w:rsidRPr="00836DB8">
        <w:rPr>
          <w:lang w:val="en-US"/>
        </w:rPr>
        <w:t>_balance_change_cs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,case</w:t>
      </w:r>
      <w:proofErr w:type="gramEnd"/>
      <w:r w:rsidRPr="00836DB8">
        <w:rPr>
          <w:lang w:val="en-US"/>
        </w:rPr>
        <w:t xml:space="preserve"> when classes is null then 0 else classes end </w:t>
      </w:r>
      <w:r w:rsidRPr="00836DB8">
        <w:rPr>
          <w:lang w:val="en-US"/>
        </w:rPr>
        <w:t>as classes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</w:t>
      </w:r>
      <w:proofErr w:type="spellStart"/>
      <w:r w:rsidRPr="00836DB8">
        <w:rPr>
          <w:lang w:val="en-US"/>
        </w:rPr>
        <w:t>classes</w:t>
      </w:r>
      <w:proofErr w:type="gramEnd"/>
      <w:r w:rsidRPr="00836DB8">
        <w:rPr>
          <w:lang w:val="en-US"/>
        </w:rPr>
        <w:t>_cs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</w:t>
      </w:r>
      <w:proofErr w:type="gramStart"/>
      <w:r w:rsidRPr="00836DB8">
        <w:rPr>
          <w:lang w:val="en-US"/>
        </w:rPr>
        <w:t>,</w:t>
      </w:r>
      <w:proofErr w:type="spellStart"/>
      <w:r w:rsidRPr="00836DB8">
        <w:rPr>
          <w:lang w:val="en-US"/>
        </w:rPr>
        <w:t>classes</w:t>
      </w:r>
      <w:proofErr w:type="gramEnd"/>
      <w:r w:rsidRPr="00836DB8">
        <w:rPr>
          <w:lang w:val="en-US"/>
        </w:rPr>
        <w:t>_cs</w:t>
      </w:r>
      <w:proofErr w:type="spellEnd"/>
      <w:r w:rsidRPr="00836DB8">
        <w:rPr>
          <w:lang w:val="en-US"/>
        </w:rPr>
        <w:t xml:space="preserve"> + </w:t>
      </w:r>
      <w:proofErr w:type="spellStart"/>
      <w:r w:rsidRPr="00836DB8">
        <w:rPr>
          <w:lang w:val="en-US"/>
        </w:rPr>
        <w:t>transaction_balance_change_cs</w:t>
      </w:r>
      <w:proofErr w:type="spellEnd"/>
      <w:r w:rsidRPr="00836DB8">
        <w:rPr>
          <w:lang w:val="en-US"/>
        </w:rPr>
        <w:t xml:space="preserve"> as balance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from </w:t>
      </w:r>
      <w:proofErr w:type="spellStart"/>
      <w:r w:rsidRPr="00836DB8">
        <w:rPr>
          <w:lang w:val="en-US"/>
        </w:rPr>
        <w:t>payments_by_dates_cumsum</w:t>
      </w:r>
      <w:proofErr w:type="spellEnd"/>
      <w:r w:rsidRPr="00836DB8">
        <w:rPr>
          <w:lang w:val="en-US"/>
        </w:rPr>
        <w:t xml:space="preserve"> t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join </w:t>
      </w:r>
      <w:proofErr w:type="spellStart"/>
      <w:r w:rsidRPr="00836DB8">
        <w:rPr>
          <w:lang w:val="en-US"/>
        </w:rPr>
        <w:t>classes_by_dates_dates_cumsum</w:t>
      </w:r>
      <w:proofErr w:type="spellEnd"/>
      <w:r w:rsidRPr="00836DB8">
        <w:rPr>
          <w:lang w:val="en-US"/>
        </w:rPr>
        <w:t xml:space="preserve"> r on (</w:t>
      </w:r>
      <w:proofErr w:type="spellStart"/>
      <w:r w:rsidRPr="00836DB8">
        <w:rPr>
          <w:lang w:val="en-US"/>
        </w:rPr>
        <w:t>t.user_id</w:t>
      </w:r>
      <w:proofErr w:type="spellEnd"/>
      <w:r w:rsidRPr="00836DB8">
        <w:rPr>
          <w:lang w:val="en-US"/>
        </w:rPr>
        <w:t>=</w:t>
      </w:r>
      <w:proofErr w:type="spellStart"/>
      <w:r w:rsidRPr="00836DB8">
        <w:rPr>
          <w:lang w:val="en-US"/>
        </w:rPr>
        <w:t>r.user_id</w:t>
      </w:r>
      <w:proofErr w:type="spellEnd"/>
      <w:r w:rsidRPr="00836DB8">
        <w:rPr>
          <w:lang w:val="en-US"/>
        </w:rPr>
        <w:t xml:space="preserve"> and </w:t>
      </w:r>
      <w:proofErr w:type="spellStart"/>
      <w:proofErr w:type="gramStart"/>
      <w:r w:rsidRPr="00836DB8">
        <w:rPr>
          <w:lang w:val="en-US"/>
        </w:rPr>
        <w:t>t.dt</w:t>
      </w:r>
      <w:proofErr w:type="spellEnd"/>
      <w:proofErr w:type="gramEnd"/>
      <w:r w:rsidRPr="00836DB8">
        <w:rPr>
          <w:lang w:val="en-US"/>
        </w:rPr>
        <w:t>=</w:t>
      </w:r>
      <w:proofErr w:type="spellStart"/>
      <w:r w:rsidRPr="00836DB8">
        <w:rPr>
          <w:lang w:val="en-US"/>
        </w:rPr>
        <w:t>r.dt</w:t>
      </w:r>
      <w:proofErr w:type="spellEnd"/>
      <w:r w:rsidRPr="00836DB8">
        <w:rPr>
          <w:lang w:val="en-US"/>
        </w:rPr>
        <w:t xml:space="preserve"> )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    )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</w:t>
      </w:r>
      <w:r w:rsidRPr="00836DB8">
        <w:rPr>
          <w:lang w:val="en-US"/>
        </w:rPr>
        <w:t>-------------</w:t>
      </w:r>
    </w:p>
    <w:p w:rsidR="00DE4C36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</w:t>
      </w:r>
      <w:r w:rsidRPr="00836DB8">
        <w:rPr>
          <w:lang w:val="en-US"/>
        </w:rPr>
        <w:t xml:space="preserve"> 3.</w:t>
      </w:r>
      <w:r>
        <w:rPr>
          <w:lang w:val="en-US"/>
        </w:rPr>
        <w:t>4</w:t>
      </w:r>
    </w:p>
    <w:p w:rsidR="00836DB8" w:rsidRPr="00836DB8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Выберите топ-1000 строк из </w:t>
      </w:r>
      <w:r w:rsidRPr="00836DB8">
        <w:rPr>
          <w:lang w:val="en-US"/>
        </w:rPr>
        <w:t xml:space="preserve">CTE </w:t>
      </w:r>
      <w:proofErr w:type="spellStart"/>
      <w:r w:rsidRPr="00836DB8">
        <w:rPr>
          <w:lang w:val="en-US"/>
        </w:rPr>
        <w:t>balances</w:t>
      </w:r>
      <w:proofErr w:type="spellEnd"/>
      <w:r w:rsidRPr="00836DB8">
        <w:rPr>
          <w:lang w:val="en-US"/>
        </w:rPr>
        <w:t xml:space="preserve"> с сортировкой по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 xml:space="preserve"> и </w:t>
      </w:r>
      <w:proofErr w:type="spellStart"/>
      <w:r w:rsidRPr="00836DB8">
        <w:rPr>
          <w:lang w:val="en-US"/>
        </w:rPr>
        <w:t>dt</w:t>
      </w:r>
      <w:proofErr w:type="spellEnd"/>
      <w:r w:rsidRPr="00836DB8">
        <w:rPr>
          <w:lang w:val="en-US"/>
        </w:rPr>
        <w:t xml:space="preserve">. Посмотрите на изменения балансов студентов. Какие вопросы стоит задать дата-инженерам и владельцам таблицы </w:t>
      </w:r>
      <w:proofErr w:type="spellStart"/>
      <w:r w:rsidRPr="00836DB8">
        <w:rPr>
          <w:lang w:val="en-US"/>
        </w:rPr>
        <w:t>payments</w:t>
      </w:r>
      <w:proofErr w:type="spellEnd"/>
      <w:r w:rsidRPr="00836DB8">
        <w:rPr>
          <w:lang w:val="en-US"/>
        </w:rPr>
        <w:t>?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 select *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 from balances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-- order by </w:t>
      </w:r>
      <w:proofErr w:type="spellStart"/>
      <w:r w:rsidRPr="00836DB8">
        <w:rPr>
          <w:lang w:val="en-US"/>
        </w:rPr>
        <w:t>user_id</w:t>
      </w:r>
      <w:proofErr w:type="spellEnd"/>
      <w:r w:rsidRPr="00836DB8">
        <w:rPr>
          <w:lang w:val="en-US"/>
        </w:rPr>
        <w:t>, dt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 limit 1000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>Задание 3.5</w:t>
      </w:r>
    </w:p>
    <w:p w:rsidR="00836DB8" w:rsidRPr="00836DB8" w:rsidRDefault="00836DB8">
      <w:pPr>
        <w:rPr>
          <w:lang w:val="en-US"/>
        </w:rPr>
      </w:pPr>
      <w:r w:rsidRPr="00836DB8">
        <w:rPr>
          <w:lang w:val="en-US"/>
        </w:rPr>
        <w:t>--</w:t>
      </w:r>
      <w:r w:rsidRPr="00836DB8">
        <w:rPr>
          <w:lang w:val="en-US"/>
        </w:rPr>
        <w:t xml:space="preserve">Посмотрите, как менялось общее количество уроков на балансах студентов. Для этого просуммируйте поля 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transaction_balance_change_cs</w:t>
      </w:r>
      <w:proofErr w:type="spellEnd"/>
      <w:r w:rsidRPr="00836DB8">
        <w:rPr>
          <w:lang w:val="en-US"/>
        </w:rPr>
        <w:t xml:space="preserve">, </w:t>
      </w:r>
      <w:r w:rsidRPr="00836DB8">
        <w:rPr>
          <w:lang w:val="en-US"/>
        </w:rPr>
        <w:t>classes</w:t>
      </w:r>
      <w:r w:rsidRPr="00836DB8">
        <w:rPr>
          <w:lang w:val="en-US"/>
        </w:rPr>
        <w:t xml:space="preserve">, </w:t>
      </w:r>
      <w:proofErr w:type="spellStart"/>
      <w:r w:rsidRPr="00836DB8">
        <w:rPr>
          <w:lang w:val="en-US"/>
        </w:rPr>
        <w:t>classes_cs</w:t>
      </w:r>
      <w:proofErr w:type="spellEnd"/>
      <w:r w:rsidRPr="00836DB8">
        <w:rPr>
          <w:lang w:val="en-US"/>
        </w:rPr>
        <w:t xml:space="preserve">, </w:t>
      </w:r>
      <w:r w:rsidRPr="00836DB8">
        <w:rPr>
          <w:lang w:val="en-US"/>
        </w:rPr>
        <w:t>balance</w:t>
      </w:r>
      <w:r w:rsidRPr="00836DB8">
        <w:rPr>
          <w:lang w:val="en-US"/>
        </w:rPr>
        <w:t xml:space="preserve"> из </w:t>
      </w:r>
      <w:r w:rsidRPr="00836DB8">
        <w:rPr>
          <w:lang w:val="en-US"/>
        </w:rPr>
        <w:t>CTE balances</w:t>
      </w:r>
      <w:r w:rsidRPr="00836DB8">
        <w:rPr>
          <w:lang w:val="en-US"/>
        </w:rPr>
        <w:t xml:space="preserve"> с группировкой и сортировкой по </w:t>
      </w:r>
      <w:r w:rsidRPr="00836DB8">
        <w:rPr>
          <w:lang w:val="en-US"/>
        </w:rPr>
        <w:t>dt</w:t>
      </w:r>
      <w:r w:rsidRPr="00836DB8">
        <w:rPr>
          <w:lang w:val="en-US"/>
        </w:rPr>
        <w:t>.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----------------------------------------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>select dt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>(</w:t>
      </w:r>
      <w:proofErr w:type="spellStart"/>
      <w:r w:rsidRPr="00836DB8">
        <w:rPr>
          <w:lang w:val="en-US"/>
        </w:rPr>
        <w:t>transaction_balance_change</w:t>
      </w:r>
      <w:proofErr w:type="spellEnd"/>
      <w:r w:rsidRPr="00836DB8">
        <w:rPr>
          <w:lang w:val="en-US"/>
        </w:rPr>
        <w:t xml:space="preserve">) as </w:t>
      </w:r>
      <w:proofErr w:type="spellStart"/>
      <w:r w:rsidRPr="00836DB8">
        <w:rPr>
          <w:lang w:val="en-US"/>
        </w:rPr>
        <w:t>sum_tr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>(</w:t>
      </w:r>
      <w:proofErr w:type="spellStart"/>
      <w:r w:rsidRPr="00836DB8">
        <w:rPr>
          <w:lang w:val="en-US"/>
        </w:rPr>
        <w:t>transaction_balance_change_cs</w:t>
      </w:r>
      <w:proofErr w:type="spellEnd"/>
      <w:r w:rsidRPr="00836DB8">
        <w:rPr>
          <w:lang w:val="en-US"/>
        </w:rPr>
        <w:t xml:space="preserve">) as </w:t>
      </w:r>
      <w:proofErr w:type="spellStart"/>
      <w:r w:rsidRPr="00836DB8">
        <w:rPr>
          <w:lang w:val="en-US"/>
        </w:rPr>
        <w:t>sum_tr_cs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 xml:space="preserve">(classes) as </w:t>
      </w:r>
      <w:proofErr w:type="spellStart"/>
      <w:r w:rsidRPr="00836DB8">
        <w:rPr>
          <w:lang w:val="en-US"/>
        </w:rPr>
        <w:t>sum_cl_cl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>(</w:t>
      </w:r>
      <w:proofErr w:type="spellStart"/>
      <w:r w:rsidRPr="00836DB8">
        <w:rPr>
          <w:lang w:val="en-US"/>
        </w:rPr>
        <w:t>classes_cs</w:t>
      </w:r>
      <w:proofErr w:type="spellEnd"/>
      <w:r w:rsidRPr="00836DB8">
        <w:rPr>
          <w:lang w:val="en-US"/>
        </w:rPr>
        <w:t xml:space="preserve">) as </w:t>
      </w:r>
      <w:proofErr w:type="spellStart"/>
      <w:r w:rsidRPr="00836DB8">
        <w:rPr>
          <w:lang w:val="en-US"/>
        </w:rPr>
        <w:t>sum_cl_cs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</w:t>
      </w:r>
      <w:proofErr w:type="gramStart"/>
      <w:r w:rsidRPr="00836DB8">
        <w:rPr>
          <w:lang w:val="en-US"/>
        </w:rPr>
        <w:t>,sum</w:t>
      </w:r>
      <w:proofErr w:type="gramEnd"/>
      <w:r w:rsidRPr="00836DB8">
        <w:rPr>
          <w:lang w:val="en-US"/>
        </w:rPr>
        <w:t xml:space="preserve">(balance) as </w:t>
      </w:r>
      <w:proofErr w:type="spellStart"/>
      <w:r w:rsidRPr="00836DB8">
        <w:rPr>
          <w:lang w:val="en-US"/>
        </w:rPr>
        <w:t>sum_bal</w:t>
      </w:r>
      <w:proofErr w:type="spellEnd"/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from balances </w:t>
      </w:r>
    </w:p>
    <w:p w:rsidR="00DE4C36" w:rsidRPr="00836DB8" w:rsidRDefault="00836DB8">
      <w:pPr>
        <w:rPr>
          <w:lang w:val="en-US"/>
        </w:rPr>
      </w:pPr>
      <w:r w:rsidRPr="00836DB8">
        <w:rPr>
          <w:lang w:val="en-US"/>
        </w:rPr>
        <w:t xml:space="preserve">    group by dt</w:t>
      </w:r>
      <w:ins w:id="0" w:author="Roman Gindullin" w:date="2023-01-17T19:20:00Z">
        <w:r w:rsidRPr="00836DB8">
          <w:rPr>
            <w:lang w:val="en-US"/>
          </w:rPr>
          <w:t>`</w:t>
        </w:r>
      </w:ins>
    </w:p>
    <w:p w:rsidR="00DE4C36" w:rsidRPr="00836DB8" w:rsidRDefault="00836DB8">
      <w:pPr>
        <w:rPr>
          <w:ins w:id="1" w:author="Roman Gindullin" w:date="2023-01-17T19:23:00Z"/>
          <w:lang w:val="en-US"/>
        </w:rPr>
      </w:pPr>
      <w:r w:rsidRPr="00836DB8">
        <w:rPr>
          <w:lang w:val="en-US"/>
        </w:rPr>
        <w:t xml:space="preserve">    order by dt</w:t>
      </w:r>
    </w:p>
    <w:p w:rsidR="00DE4C36" w:rsidRPr="00836DB8" w:rsidRDefault="00DE4C36">
      <w:pPr>
        <w:rPr>
          <w:ins w:id="2" w:author="Roman Gindullin" w:date="2023-01-17T19:23:00Z"/>
          <w:lang w:val="en-US"/>
        </w:rPr>
      </w:pPr>
    </w:p>
    <w:p w:rsidR="00DE4C36" w:rsidRDefault="00836DB8">
      <w:ins w:id="3" w:author="Roman Gindullin" w:date="2023-01-17T19:23:00Z">
        <w:r>
          <w:t>Задание 1</w:t>
        </w:r>
      </w:ins>
    </w:p>
    <w:p w:rsidR="00836DB8" w:rsidRDefault="00836DB8">
      <w:pPr>
        <w:rPr>
          <w:ins w:id="4" w:author="Roman Gindullin" w:date="2023-01-17T19:23:00Z"/>
        </w:rPr>
      </w:pPr>
      <w:r>
        <w:t xml:space="preserve">соберите вопросы к дата-инженерам и владельцам таблицы </w:t>
      </w:r>
      <w:proofErr w:type="spellStart"/>
      <w:r>
        <w:t>payments</w:t>
      </w:r>
      <w:proofErr w:type="spellEnd"/>
    </w:p>
    <w:p w:rsidR="00DE4C36" w:rsidRDefault="00836DB8">
      <w:pPr>
        <w:rPr>
          <w:ins w:id="5" w:author="Roman Gindullin" w:date="2023-01-17T19:23:00Z"/>
        </w:rPr>
      </w:pPr>
      <w:ins w:id="6" w:author="Roman Gindullin" w:date="2023-01-17T19:23:00Z">
        <w:r>
          <w:rPr>
            <w:noProof/>
          </w:rPr>
          <w:drawing>
            <wp:inline distT="114300" distB="114300" distL="114300" distR="114300">
              <wp:extent cx="5731200" cy="1219200"/>
              <wp:effectExtent l="0" t="0" r="0" b="0"/>
              <wp:docPr id="2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219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DE4C36" w:rsidRDefault="00836DB8">
      <w:pPr>
        <w:ind w:firstLine="720"/>
        <w:jc w:val="both"/>
        <w:rPr>
          <w:ins w:id="7" w:author="Roman Gindullin" w:date="2023-01-17T19:23:00Z"/>
        </w:rPr>
      </w:pPr>
      <w:proofErr w:type="spellStart"/>
      <w:proofErr w:type="gramStart"/>
      <w:ins w:id="8" w:author="Roman Gindullin" w:date="2023-01-17T19:23:00Z">
        <w:r>
          <w:t>Вывод:Имеется</w:t>
        </w:r>
        <w:proofErr w:type="spellEnd"/>
        <w:proofErr w:type="gramEnd"/>
        <w:r>
          <w:t xml:space="preserve"> отрицательный баланс, что странно! Возможно это ошибка </w:t>
        </w:r>
        <w:proofErr w:type="gramStart"/>
        <w:r>
          <w:t>работы ,</w:t>
        </w:r>
        <w:proofErr w:type="gramEnd"/>
        <w:r>
          <w:t xml:space="preserve"> возможность бесплатно учится?!?!</w:t>
        </w:r>
      </w:ins>
    </w:p>
    <w:p w:rsidR="00DE4C36" w:rsidRDefault="00836DB8" w:rsidP="00DE4C36">
      <w:pPr>
        <w:ind w:firstLine="720"/>
        <w:jc w:val="both"/>
      </w:pPr>
      <w:ins w:id="9" w:author="Roman Gindullin" w:date="2023-01-17T19:23:00Z">
        <w:r>
          <w:t>Задание 2</w:t>
        </w:r>
      </w:ins>
    </w:p>
    <w:p w:rsidR="00836DB8" w:rsidRDefault="00836DB8" w:rsidP="00836DB8">
      <w:pPr>
        <w:ind w:firstLine="720"/>
        <w:jc w:val="both"/>
      </w:pPr>
      <w:proofErr w:type="spellStart"/>
      <w:r>
        <w:rPr>
          <w:lang w:val="en-US"/>
        </w:rPr>
        <w:t>C</w:t>
      </w:r>
      <w:r>
        <w:t>оберит</w:t>
      </w:r>
      <w:proofErr w:type="spellEnd"/>
      <w:r>
        <w:t>е выво</w:t>
      </w:r>
      <w:bookmarkStart w:id="10" w:name="_GoBack"/>
      <w:bookmarkEnd w:id="10"/>
      <w:r>
        <w:t>ды из визуализации (линейной диаграммы) получившегося результата</w:t>
      </w:r>
    </w:p>
    <w:p w:rsidR="00DE4C36" w:rsidRPr="00DE4C36" w:rsidRDefault="00836DB8">
      <w:pPr>
        <w:rPr>
          <w:b/>
          <w:rPrChange w:id="11" w:author="Roman Gindullin" w:date="2023-01-17T19:20:00Z">
            <w:rPr/>
          </w:rPrChange>
        </w:rPr>
      </w:pPr>
      <w:r>
        <w:t xml:space="preserve">        </w:t>
      </w:r>
      <w:ins w:id="12" w:author="Roman Gindullin" w:date="2023-01-17T19:19:00Z">
        <w:r>
          <w:rPr>
            <w:b/>
            <w:rPrChange w:id="13" w:author="Roman Gindullin" w:date="2023-01-17T19:20:00Z">
              <w:rPr/>
            </w:rPrChange>
          </w:rPr>
          <w:t xml:space="preserve">График с </w:t>
        </w:r>
        <w:proofErr w:type="spellStart"/>
        <w:r>
          <w:rPr>
            <w:b/>
            <w:rPrChange w:id="14" w:author="Roman Gindullin" w:date="2023-01-17T19:20:00Z">
              <w:rPr/>
            </w:rPrChange>
          </w:rPr>
          <w:t>Matabase</w:t>
        </w:r>
      </w:ins>
      <w:proofErr w:type="spellEnd"/>
    </w:p>
    <w:p w:rsidR="00DE4C36" w:rsidRDefault="00836DB8">
      <w:pPr>
        <w:rPr>
          <w:ins w:id="15" w:author="Roman Gindullin" w:date="2023-01-17T19:19:00Z"/>
        </w:rPr>
      </w:pPr>
      <w:r>
        <w:rPr>
          <w:noProof/>
        </w:rPr>
        <w:drawing>
          <wp:inline distT="114300" distB="114300" distL="114300" distR="114300">
            <wp:extent cx="5919788" cy="1049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04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C36" w:rsidRDefault="00836DB8">
      <w:pPr>
        <w:rPr>
          <w:ins w:id="16" w:author="Roman Gindullin" w:date="2023-01-17T19:19:00Z"/>
        </w:rPr>
      </w:pPr>
      <w:ins w:id="17" w:author="Roman Gindullin" w:date="2023-01-17T19:19:00Z">
        <w:r>
          <w:t xml:space="preserve">График с </w:t>
        </w:r>
        <w:proofErr w:type="spellStart"/>
        <w:r>
          <w:t>Excel</w:t>
        </w:r>
        <w:proofErr w:type="spellEnd"/>
      </w:ins>
    </w:p>
    <w:p w:rsidR="00DE4C36" w:rsidRDefault="00836DB8">
      <w:ins w:id="18" w:author="Roman Gindullin" w:date="2023-01-17T19:19:00Z">
        <w:r>
          <w:rPr>
            <w:noProof/>
          </w:rPr>
          <w:drawing>
            <wp:inline distT="114300" distB="114300" distL="114300" distR="114300">
              <wp:extent cx="5731200" cy="2755900"/>
              <wp:effectExtent l="0" t="0" r="0" b="0"/>
              <wp:docPr id="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755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DE4C36" w:rsidRDefault="00836DB8">
      <w:pPr>
        <w:ind w:firstLine="720"/>
        <w:jc w:val="both"/>
      </w:pPr>
      <w:proofErr w:type="spellStart"/>
      <w:proofErr w:type="gramStart"/>
      <w:ins w:id="19" w:author="Roman Gindullin" w:date="2023-01-17T19:24:00Z">
        <w:r>
          <w:t>Вывод:</w:t>
        </w:r>
      </w:ins>
      <w:r>
        <w:t>Как</w:t>
      </w:r>
      <w:proofErr w:type="spellEnd"/>
      <w:proofErr w:type="gramEnd"/>
      <w:r>
        <w:t xml:space="preserve"> видно из графика кумулятивной функции баланса у нас большой профицит по проданным урокам! </w:t>
      </w:r>
      <w:proofErr w:type="gramStart"/>
      <w:r>
        <w:t>С одной стороны</w:t>
      </w:r>
      <w:proofErr w:type="gramEnd"/>
      <w:r>
        <w:t xml:space="preserve"> это положительный эффект с точки зрения полученных денег для школы! Однако накопительный эффект количества купленных уроков может отрицательно ска</w:t>
      </w:r>
      <w:r>
        <w:t xml:space="preserve">заться </w:t>
      </w:r>
      <w:proofErr w:type="gramStart"/>
      <w:r>
        <w:t>-  при</w:t>
      </w:r>
      <w:proofErr w:type="gramEnd"/>
      <w:r>
        <w:t xml:space="preserve"> резком запросе этих уроков сможет ли с этим справиться с этим платформа, хватит ли учителей и выдержат ли они такую нагрузку! нужно рассмотреть данную проблему!</w:t>
      </w:r>
    </w:p>
    <w:sectPr w:rsidR="00DE4C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AAC"/>
    <w:multiLevelType w:val="multilevel"/>
    <w:tmpl w:val="199E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01934"/>
    <w:multiLevelType w:val="multilevel"/>
    <w:tmpl w:val="09DC9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3250F"/>
    <w:multiLevelType w:val="multilevel"/>
    <w:tmpl w:val="C46AB7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D46C7"/>
    <w:multiLevelType w:val="multilevel"/>
    <w:tmpl w:val="F3F47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A12E3"/>
    <w:multiLevelType w:val="multilevel"/>
    <w:tmpl w:val="79D4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F4345"/>
    <w:multiLevelType w:val="multilevel"/>
    <w:tmpl w:val="0736E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6874FB"/>
    <w:multiLevelType w:val="multilevel"/>
    <w:tmpl w:val="3E68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079E0"/>
    <w:multiLevelType w:val="multilevel"/>
    <w:tmpl w:val="C4B02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36"/>
    <w:rsid w:val="00836DB8"/>
    <w:rsid w:val="00D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1CC0"/>
  <w15:docId w15:val="{7ECA795F-2A9C-4E92-8327-37E43E1D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836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Emphasis"/>
    <w:basedOn w:val="a0"/>
    <w:uiPriority w:val="20"/>
    <w:qFormat/>
    <w:rsid w:val="00836DB8"/>
    <w:rPr>
      <w:i/>
      <w:iCs/>
    </w:rPr>
  </w:style>
  <w:style w:type="character" w:styleId="HTML">
    <w:name w:val="HTML Code"/>
    <w:basedOn w:val="a0"/>
    <w:uiPriority w:val="99"/>
    <w:semiHidden/>
    <w:unhideWhenUsed/>
    <w:rsid w:val="00836DB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836DB8"/>
    <w:rPr>
      <w:b/>
      <w:bCs/>
    </w:rPr>
  </w:style>
  <w:style w:type="character" w:customStyle="1" w:styleId="notion-enable-hover">
    <w:name w:val="notion-enable-hover"/>
    <w:basedOn w:val="a0"/>
    <w:rsid w:val="0083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1321</Words>
  <Characters>7531</Characters>
  <Application>Microsoft Office Word</Application>
  <DocSecurity>0</DocSecurity>
  <Lines>62</Lines>
  <Paragraphs>17</Paragraphs>
  <ScaleCrop>false</ScaleCrop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2</cp:revision>
  <dcterms:created xsi:type="dcterms:W3CDTF">2023-06-16T08:24:00Z</dcterms:created>
  <dcterms:modified xsi:type="dcterms:W3CDTF">2023-06-16T08:31:00Z</dcterms:modified>
</cp:coreProperties>
</file>